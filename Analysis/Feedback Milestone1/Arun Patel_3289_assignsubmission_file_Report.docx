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val="en-GB"/>
        </w:rPr>
        <w:id w:val="-966814348"/>
        <w:docPartObj>
          <w:docPartGallery w:val="Cover Pages"/>
          <w:docPartUnique/>
        </w:docPartObj>
      </w:sdtPr>
      <w:sdtEndPr>
        <w:rPr>
          <w:sz w:val="22"/>
        </w:rPr>
      </w:sdtEndPr>
      <w:sdtContent>
        <w:p w14:paraId="1575B19F" w14:textId="77777777" w:rsidR="006D31C2" w:rsidRDefault="006D31C2">
          <w:pPr>
            <w:pStyle w:val="NoSpacing"/>
            <w:rPr>
              <w:sz w:val="2"/>
            </w:rPr>
          </w:pPr>
        </w:p>
        <w:p w14:paraId="5F2BDB81" w14:textId="77777777" w:rsidR="006D31C2" w:rsidRDefault="006D31C2">
          <w:r>
            <w:rPr>
              <w:noProof/>
              <w:lang w:eastAsia="en-GB"/>
            </w:rPr>
            <mc:AlternateContent>
              <mc:Choice Requires="wps">
                <w:drawing>
                  <wp:anchor distT="0" distB="0" distL="114300" distR="114300" simplePos="0" relativeHeight="251661312" behindDoc="0" locked="0" layoutInCell="1" allowOverlap="1" wp14:anchorId="1C214FB7" wp14:editId="44FBDE1F">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5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1AB554EE" w14:textId="77777777" w:rsidR="006D31C2" w:rsidRPr="006D31C2" w:rsidRDefault="006D31C2">
                                    <w:pPr>
                                      <w:pStyle w:val="NoSpacing"/>
                                      <w:rPr>
                                        <w:rFonts w:asciiTheme="majorHAnsi" w:eastAsiaTheme="majorEastAsia" w:hAnsiTheme="majorHAnsi" w:cstheme="majorBidi"/>
                                        <w:caps/>
                                        <w:color w:val="8496B0" w:themeColor="text2" w:themeTint="99"/>
                                        <w:sz w:val="56"/>
                                        <w:szCs w:val="68"/>
                                      </w:rPr>
                                    </w:pPr>
                                    <w:r w:rsidRPr="006D31C2">
                                      <w:rPr>
                                        <w:rFonts w:asciiTheme="majorHAnsi" w:eastAsiaTheme="majorEastAsia" w:hAnsiTheme="majorHAnsi" w:cstheme="majorBidi"/>
                                        <w:caps/>
                                        <w:color w:val="8496B0" w:themeColor="text2" w:themeTint="99"/>
                                        <w:sz w:val="56"/>
                                        <w:szCs w:val="64"/>
                                      </w:rPr>
                                      <w:t>A-lEVEL COMPUTER SCIENCE PROJECT</w:t>
                                    </w:r>
                                  </w:p>
                                </w:sdtContent>
                              </w:sdt>
                              <w:p w14:paraId="3987E742" w14:textId="77777777" w:rsidR="006D31C2" w:rsidRDefault="00F46530">
                                <w:pPr>
                                  <w:pStyle w:val="NoSpacing"/>
                                  <w:spacing w:before="120"/>
                                  <w:rPr>
                                    <w:noProof/>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D31C2">
                                      <w:rPr>
                                        <w:color w:val="5B9BD5" w:themeColor="accent1"/>
                                        <w:sz w:val="36"/>
                                        <w:szCs w:val="36"/>
                                      </w:rPr>
                                      <w:t>Inventory management system</w:t>
                                    </w:r>
                                  </w:sdtContent>
                                </w:sdt>
                                <w:r w:rsidR="006D31C2">
                                  <w:rPr>
                                    <w:noProof/>
                                  </w:rPr>
                                  <w:t xml:space="preserve"> </w:t>
                                </w:r>
                              </w:p>
                              <w:p w14:paraId="2DBF9CAE" w14:textId="77777777" w:rsidR="0001061B" w:rsidRDefault="0001061B">
                                <w:pPr>
                                  <w:pStyle w:val="NoSpacing"/>
                                  <w:spacing w:before="120"/>
                                  <w:rPr>
                                    <w:color w:val="5B9BD5" w:themeColor="accent1"/>
                                    <w:sz w:val="36"/>
                                    <w:szCs w:val="36"/>
                                  </w:rPr>
                                </w:pPr>
                                <w:r>
                                  <w:rPr>
                                    <w:noProof/>
                                  </w:rPr>
                                  <w:t>OCR A-Level Computer Science</w:t>
                                </w:r>
                              </w:p>
                              <w:p w14:paraId="2AEA808D" w14:textId="77777777" w:rsidR="006D31C2" w:rsidRDefault="006D31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5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6D31C2" w:rsidRPr="006D31C2" w:rsidRDefault="006D31C2">
                              <w:pPr>
                                <w:pStyle w:val="NoSpacing"/>
                                <w:rPr>
                                  <w:rFonts w:asciiTheme="majorHAnsi" w:eastAsiaTheme="majorEastAsia" w:hAnsiTheme="majorHAnsi" w:cstheme="majorBidi"/>
                                  <w:caps/>
                                  <w:color w:val="8496B0" w:themeColor="text2" w:themeTint="99"/>
                                  <w:sz w:val="56"/>
                                  <w:szCs w:val="68"/>
                                </w:rPr>
                              </w:pPr>
                              <w:r w:rsidRPr="006D31C2">
                                <w:rPr>
                                  <w:rFonts w:asciiTheme="majorHAnsi" w:eastAsiaTheme="majorEastAsia" w:hAnsiTheme="majorHAnsi" w:cstheme="majorBidi"/>
                                  <w:caps/>
                                  <w:color w:val="8496B0" w:themeColor="text2" w:themeTint="99"/>
                                  <w:sz w:val="56"/>
                                  <w:szCs w:val="64"/>
                                </w:rPr>
                                <w:t>A-lEVEL COMPUTER SCIENCE PROJECT</w:t>
                              </w:r>
                            </w:p>
                          </w:sdtContent>
                        </w:sdt>
                        <w:p w:rsidR="006D31C2" w:rsidRDefault="00670A3B">
                          <w:pPr>
                            <w:pStyle w:val="NoSpacing"/>
                            <w:spacing w:before="120"/>
                            <w:rPr>
                              <w:noProof/>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D31C2">
                                <w:rPr>
                                  <w:color w:val="5B9BD5" w:themeColor="accent1"/>
                                  <w:sz w:val="36"/>
                                  <w:szCs w:val="36"/>
                                </w:rPr>
                                <w:t>Inventory management system</w:t>
                              </w:r>
                            </w:sdtContent>
                          </w:sdt>
                          <w:r w:rsidR="006D31C2">
                            <w:rPr>
                              <w:noProof/>
                            </w:rPr>
                            <w:t xml:space="preserve"> </w:t>
                          </w:r>
                        </w:p>
                        <w:p w:rsidR="0001061B" w:rsidRDefault="0001061B">
                          <w:pPr>
                            <w:pStyle w:val="NoSpacing"/>
                            <w:spacing w:before="120"/>
                            <w:rPr>
                              <w:color w:val="5B9BD5" w:themeColor="accent1"/>
                              <w:sz w:val="36"/>
                              <w:szCs w:val="36"/>
                            </w:rPr>
                          </w:pPr>
                          <w:r>
                            <w:rPr>
                              <w:noProof/>
                            </w:rPr>
                            <w:t>OCR A-Level Computer Science</w:t>
                          </w:r>
                        </w:p>
                        <w:p w:rsidR="006D31C2" w:rsidRDefault="006D31C2"/>
                      </w:txbxContent>
                    </v:textbox>
                    <w10:wrap anchorx="page" anchory="margin"/>
                  </v:shape>
                </w:pict>
              </mc:Fallback>
            </mc:AlternateContent>
          </w:r>
          <w:r>
            <w:rPr>
              <w:noProof/>
              <w:color w:val="5B9BD5" w:themeColor="accent1"/>
              <w:sz w:val="36"/>
              <w:szCs w:val="36"/>
              <w:lang w:eastAsia="en-GB"/>
            </w:rPr>
            <mc:AlternateContent>
              <mc:Choice Requires="wpg">
                <w:drawing>
                  <wp:anchor distT="0" distB="0" distL="114300" distR="114300" simplePos="0" relativeHeight="251660288" behindDoc="1" locked="0" layoutInCell="1" allowOverlap="1" wp14:anchorId="0D851F69" wp14:editId="4712B1F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2308198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14:anchorId="33417099" wp14:editId="708975B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C70ED5" w14:textId="77777777" w:rsidR="006D31C2" w:rsidRDefault="00F46530">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proofErr w:type="spellStart"/>
                                    <w:r w:rsidR="006D31C2">
                                      <w:rPr>
                                        <w:color w:val="5B9BD5" w:themeColor="accent1"/>
                                        <w:sz w:val="36"/>
                                        <w:szCs w:val="36"/>
                                        <w:lang w:val="en-GB"/>
                                      </w:rPr>
                                      <w:t>Townley</w:t>
                                    </w:r>
                                    <w:proofErr w:type="spellEnd"/>
                                    <w:r w:rsidR="006D31C2">
                                      <w:rPr>
                                        <w:color w:val="5B9BD5" w:themeColor="accent1"/>
                                        <w:sz w:val="36"/>
                                        <w:szCs w:val="36"/>
                                        <w:lang w:val="en-GB"/>
                                      </w:rPr>
                                      <w:t xml:space="preserve"> Grammar School</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F90EE8C" w14:textId="77777777" w:rsidR="006D31C2" w:rsidRDefault="006D31C2">
                                    <w:pPr>
                                      <w:pStyle w:val="NoSpacing"/>
                                      <w:jc w:val="right"/>
                                      <w:rPr>
                                        <w:color w:val="5B9BD5" w:themeColor="accent1"/>
                                        <w:sz w:val="36"/>
                                        <w:szCs w:val="36"/>
                                      </w:rPr>
                                    </w:pPr>
                                    <w:r>
                                      <w:rPr>
                                        <w:color w:val="5B9BD5" w:themeColor="accent1"/>
                                        <w:sz w:val="36"/>
                                        <w:szCs w:val="36"/>
                                      </w:rPr>
                                      <w:t>Arun Patel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6D31C2" w:rsidRDefault="00670A3B">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proofErr w:type="spellStart"/>
                              <w:r w:rsidR="006D31C2">
                                <w:rPr>
                                  <w:color w:val="5B9BD5" w:themeColor="accent1"/>
                                  <w:sz w:val="36"/>
                                  <w:szCs w:val="36"/>
                                  <w:lang w:val="en-GB"/>
                                </w:rPr>
                                <w:t>Townley</w:t>
                              </w:r>
                              <w:proofErr w:type="spellEnd"/>
                              <w:r w:rsidR="006D31C2">
                                <w:rPr>
                                  <w:color w:val="5B9BD5" w:themeColor="accent1"/>
                                  <w:sz w:val="36"/>
                                  <w:szCs w:val="36"/>
                                  <w:lang w:val="en-GB"/>
                                </w:rPr>
                                <w:t xml:space="preserve"> Grammar School</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6D31C2" w:rsidRDefault="006D31C2">
                              <w:pPr>
                                <w:pStyle w:val="NoSpacing"/>
                                <w:jc w:val="right"/>
                                <w:rPr>
                                  <w:color w:val="5B9BD5" w:themeColor="accent1"/>
                                  <w:sz w:val="36"/>
                                  <w:szCs w:val="36"/>
                                </w:rPr>
                              </w:pPr>
                              <w:r>
                                <w:rPr>
                                  <w:color w:val="5B9BD5" w:themeColor="accent1"/>
                                  <w:sz w:val="36"/>
                                  <w:szCs w:val="36"/>
                                </w:rPr>
                                <w:t>Arun Patel</w:t>
                              </w:r>
                            </w:p>
                          </w:sdtContent>
                        </w:sdt>
                      </w:txbxContent>
                    </v:textbox>
                    <w10:wrap anchorx="page" anchory="margin"/>
                  </v:shape>
                </w:pict>
              </mc:Fallback>
            </mc:AlternateContent>
          </w:r>
        </w:p>
        <w:p w14:paraId="3090CD4A" w14:textId="77777777" w:rsidR="00591906" w:rsidRDefault="006D31C2" w:rsidP="00591906">
          <w:r>
            <w:br w:type="page"/>
          </w:r>
        </w:p>
      </w:sdtContent>
    </w:sdt>
    <w:sdt>
      <w:sdtPr>
        <w:rPr>
          <w:rFonts w:asciiTheme="minorHAnsi" w:eastAsiaTheme="minorHAnsi" w:hAnsiTheme="minorHAnsi" w:cstheme="minorBidi"/>
          <w:color w:val="auto"/>
          <w:sz w:val="22"/>
          <w:szCs w:val="22"/>
          <w:lang w:val="en-GB"/>
        </w:rPr>
        <w:id w:val="-792988486"/>
        <w:docPartObj>
          <w:docPartGallery w:val="Table of Contents"/>
          <w:docPartUnique/>
        </w:docPartObj>
      </w:sdtPr>
      <w:sdtEndPr>
        <w:rPr>
          <w:b/>
          <w:bCs/>
          <w:noProof/>
        </w:rPr>
      </w:sdtEndPr>
      <w:sdtContent>
        <w:p w14:paraId="3E20592A" w14:textId="77777777" w:rsidR="00883622" w:rsidRDefault="00883622">
          <w:pPr>
            <w:pStyle w:val="TOCHeading"/>
          </w:pPr>
          <w:r>
            <w:t>Table of Contents</w:t>
          </w:r>
        </w:p>
        <w:p w14:paraId="7A096C75" w14:textId="77777777" w:rsidR="00D91A99" w:rsidRDefault="00883622">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463507488" w:history="1">
            <w:r w:rsidR="00D91A99" w:rsidRPr="00C9713C">
              <w:rPr>
                <w:rStyle w:val="Hyperlink"/>
                <w:noProof/>
              </w:rPr>
              <w:t>Analysis</w:t>
            </w:r>
            <w:r w:rsidR="00D91A99">
              <w:rPr>
                <w:noProof/>
                <w:webHidden/>
              </w:rPr>
              <w:tab/>
            </w:r>
            <w:r w:rsidR="00D91A99">
              <w:rPr>
                <w:noProof/>
                <w:webHidden/>
              </w:rPr>
              <w:fldChar w:fldCharType="begin"/>
            </w:r>
            <w:r w:rsidR="00D91A99">
              <w:rPr>
                <w:noProof/>
                <w:webHidden/>
              </w:rPr>
              <w:instrText xml:space="preserve"> PAGEREF _Toc463507488 \h </w:instrText>
            </w:r>
            <w:r w:rsidR="00D91A99">
              <w:rPr>
                <w:noProof/>
                <w:webHidden/>
              </w:rPr>
            </w:r>
            <w:r w:rsidR="00D91A99">
              <w:rPr>
                <w:noProof/>
                <w:webHidden/>
              </w:rPr>
              <w:fldChar w:fldCharType="separate"/>
            </w:r>
            <w:r w:rsidR="00D91A99">
              <w:rPr>
                <w:noProof/>
                <w:webHidden/>
              </w:rPr>
              <w:t>2</w:t>
            </w:r>
            <w:r w:rsidR="00D91A99">
              <w:rPr>
                <w:noProof/>
                <w:webHidden/>
              </w:rPr>
              <w:fldChar w:fldCharType="end"/>
            </w:r>
          </w:hyperlink>
        </w:p>
        <w:p w14:paraId="5692BA4A" w14:textId="77777777" w:rsidR="00D91A99" w:rsidRDefault="00F46530">
          <w:pPr>
            <w:pStyle w:val="TOC2"/>
            <w:tabs>
              <w:tab w:val="right" w:leader="dot" w:pos="9016"/>
            </w:tabs>
            <w:rPr>
              <w:rFonts w:cstheme="minorBidi"/>
              <w:noProof/>
              <w:lang w:val="en-GB" w:eastAsia="en-GB"/>
            </w:rPr>
          </w:pPr>
          <w:hyperlink w:anchor="_Toc463507489" w:history="1">
            <w:r w:rsidR="00D91A99" w:rsidRPr="00C9713C">
              <w:rPr>
                <w:rStyle w:val="Hyperlink"/>
                <w:noProof/>
              </w:rPr>
              <w:t>1 Problem identification</w:t>
            </w:r>
            <w:r w:rsidR="00D91A99">
              <w:rPr>
                <w:noProof/>
                <w:webHidden/>
              </w:rPr>
              <w:tab/>
            </w:r>
            <w:r w:rsidR="00D91A99">
              <w:rPr>
                <w:noProof/>
                <w:webHidden/>
              </w:rPr>
              <w:fldChar w:fldCharType="begin"/>
            </w:r>
            <w:r w:rsidR="00D91A99">
              <w:rPr>
                <w:noProof/>
                <w:webHidden/>
              </w:rPr>
              <w:instrText xml:space="preserve"> PAGEREF _Toc463507489 \h </w:instrText>
            </w:r>
            <w:r w:rsidR="00D91A99">
              <w:rPr>
                <w:noProof/>
                <w:webHidden/>
              </w:rPr>
            </w:r>
            <w:r w:rsidR="00D91A99">
              <w:rPr>
                <w:noProof/>
                <w:webHidden/>
              </w:rPr>
              <w:fldChar w:fldCharType="separate"/>
            </w:r>
            <w:r w:rsidR="00D91A99">
              <w:rPr>
                <w:noProof/>
                <w:webHidden/>
              </w:rPr>
              <w:t>2</w:t>
            </w:r>
            <w:r w:rsidR="00D91A99">
              <w:rPr>
                <w:noProof/>
                <w:webHidden/>
              </w:rPr>
              <w:fldChar w:fldCharType="end"/>
            </w:r>
          </w:hyperlink>
        </w:p>
        <w:p w14:paraId="56019767" w14:textId="77777777" w:rsidR="00D91A99" w:rsidRDefault="00F46530">
          <w:pPr>
            <w:pStyle w:val="TOC3"/>
            <w:tabs>
              <w:tab w:val="right" w:leader="dot" w:pos="9016"/>
            </w:tabs>
            <w:rPr>
              <w:rFonts w:cstheme="minorBidi"/>
              <w:noProof/>
              <w:lang w:val="en-GB" w:eastAsia="en-GB"/>
            </w:rPr>
          </w:pPr>
          <w:hyperlink w:anchor="_Toc463507490" w:history="1">
            <w:r w:rsidR="00D91A99" w:rsidRPr="00C9713C">
              <w:rPr>
                <w:rStyle w:val="Hyperlink"/>
                <w:noProof/>
              </w:rPr>
              <w:t>1.1 Description of the organisation</w:t>
            </w:r>
            <w:r w:rsidR="00D91A99">
              <w:rPr>
                <w:noProof/>
                <w:webHidden/>
              </w:rPr>
              <w:tab/>
            </w:r>
            <w:r w:rsidR="00D91A99">
              <w:rPr>
                <w:noProof/>
                <w:webHidden/>
              </w:rPr>
              <w:fldChar w:fldCharType="begin"/>
            </w:r>
            <w:r w:rsidR="00D91A99">
              <w:rPr>
                <w:noProof/>
                <w:webHidden/>
              </w:rPr>
              <w:instrText xml:space="preserve"> PAGEREF _Toc463507490 \h </w:instrText>
            </w:r>
            <w:r w:rsidR="00D91A99">
              <w:rPr>
                <w:noProof/>
                <w:webHidden/>
              </w:rPr>
            </w:r>
            <w:r w:rsidR="00D91A99">
              <w:rPr>
                <w:noProof/>
                <w:webHidden/>
              </w:rPr>
              <w:fldChar w:fldCharType="separate"/>
            </w:r>
            <w:r w:rsidR="00D91A99">
              <w:rPr>
                <w:noProof/>
                <w:webHidden/>
              </w:rPr>
              <w:t>2</w:t>
            </w:r>
            <w:r w:rsidR="00D91A99">
              <w:rPr>
                <w:noProof/>
                <w:webHidden/>
              </w:rPr>
              <w:fldChar w:fldCharType="end"/>
            </w:r>
          </w:hyperlink>
        </w:p>
        <w:p w14:paraId="161A2130" w14:textId="77777777" w:rsidR="00D91A99" w:rsidRDefault="00F46530">
          <w:pPr>
            <w:pStyle w:val="TOC3"/>
            <w:tabs>
              <w:tab w:val="right" w:leader="dot" w:pos="9016"/>
            </w:tabs>
            <w:rPr>
              <w:rFonts w:cstheme="minorBidi"/>
              <w:noProof/>
              <w:lang w:val="en-GB" w:eastAsia="en-GB"/>
            </w:rPr>
          </w:pPr>
          <w:hyperlink w:anchor="_Toc463507491" w:history="1">
            <w:r w:rsidR="00D91A99" w:rsidRPr="00C9713C">
              <w:rPr>
                <w:rStyle w:val="Hyperlink"/>
                <w:noProof/>
              </w:rPr>
              <w:t>1.2 Description of the problem</w:t>
            </w:r>
            <w:r w:rsidR="00D91A99">
              <w:rPr>
                <w:noProof/>
                <w:webHidden/>
              </w:rPr>
              <w:tab/>
            </w:r>
            <w:r w:rsidR="00D91A99">
              <w:rPr>
                <w:noProof/>
                <w:webHidden/>
              </w:rPr>
              <w:fldChar w:fldCharType="begin"/>
            </w:r>
            <w:r w:rsidR="00D91A99">
              <w:rPr>
                <w:noProof/>
                <w:webHidden/>
              </w:rPr>
              <w:instrText xml:space="preserve"> PAGEREF _Toc463507491 \h </w:instrText>
            </w:r>
            <w:r w:rsidR="00D91A99">
              <w:rPr>
                <w:noProof/>
                <w:webHidden/>
              </w:rPr>
            </w:r>
            <w:r w:rsidR="00D91A99">
              <w:rPr>
                <w:noProof/>
                <w:webHidden/>
              </w:rPr>
              <w:fldChar w:fldCharType="separate"/>
            </w:r>
            <w:r w:rsidR="00D91A99">
              <w:rPr>
                <w:noProof/>
                <w:webHidden/>
              </w:rPr>
              <w:t>2</w:t>
            </w:r>
            <w:r w:rsidR="00D91A99">
              <w:rPr>
                <w:noProof/>
                <w:webHidden/>
              </w:rPr>
              <w:fldChar w:fldCharType="end"/>
            </w:r>
          </w:hyperlink>
        </w:p>
        <w:p w14:paraId="0377EEF4" w14:textId="77777777" w:rsidR="00D91A99" w:rsidRDefault="00F46530">
          <w:pPr>
            <w:pStyle w:val="TOC2"/>
            <w:tabs>
              <w:tab w:val="right" w:leader="dot" w:pos="9016"/>
            </w:tabs>
            <w:rPr>
              <w:rFonts w:cstheme="minorBidi"/>
              <w:noProof/>
              <w:lang w:val="en-GB" w:eastAsia="en-GB"/>
            </w:rPr>
          </w:pPr>
          <w:hyperlink w:anchor="_Toc463507492" w:history="1">
            <w:r w:rsidR="00D91A99" w:rsidRPr="00C9713C">
              <w:rPr>
                <w:rStyle w:val="Hyperlink"/>
                <w:noProof/>
              </w:rPr>
              <w:t>2 Stakeholders</w:t>
            </w:r>
            <w:r w:rsidR="00D91A99">
              <w:rPr>
                <w:noProof/>
                <w:webHidden/>
              </w:rPr>
              <w:tab/>
            </w:r>
            <w:r w:rsidR="00D91A99">
              <w:rPr>
                <w:noProof/>
                <w:webHidden/>
              </w:rPr>
              <w:fldChar w:fldCharType="begin"/>
            </w:r>
            <w:r w:rsidR="00D91A99">
              <w:rPr>
                <w:noProof/>
                <w:webHidden/>
              </w:rPr>
              <w:instrText xml:space="preserve"> PAGEREF _Toc463507492 \h </w:instrText>
            </w:r>
            <w:r w:rsidR="00D91A99">
              <w:rPr>
                <w:noProof/>
                <w:webHidden/>
              </w:rPr>
            </w:r>
            <w:r w:rsidR="00D91A99">
              <w:rPr>
                <w:noProof/>
                <w:webHidden/>
              </w:rPr>
              <w:fldChar w:fldCharType="separate"/>
            </w:r>
            <w:r w:rsidR="00D91A99">
              <w:rPr>
                <w:noProof/>
                <w:webHidden/>
              </w:rPr>
              <w:t>3</w:t>
            </w:r>
            <w:r w:rsidR="00D91A99">
              <w:rPr>
                <w:noProof/>
                <w:webHidden/>
              </w:rPr>
              <w:fldChar w:fldCharType="end"/>
            </w:r>
          </w:hyperlink>
        </w:p>
        <w:p w14:paraId="2B16C92E" w14:textId="77777777" w:rsidR="00D91A99" w:rsidRDefault="00F46530">
          <w:pPr>
            <w:pStyle w:val="TOC3"/>
            <w:tabs>
              <w:tab w:val="right" w:leader="dot" w:pos="9016"/>
            </w:tabs>
            <w:rPr>
              <w:rFonts w:cstheme="minorBidi"/>
              <w:noProof/>
              <w:lang w:val="en-GB" w:eastAsia="en-GB"/>
            </w:rPr>
          </w:pPr>
          <w:hyperlink w:anchor="_Toc463507493" w:history="1">
            <w:r w:rsidR="00D91A99" w:rsidRPr="00C9713C">
              <w:rPr>
                <w:rStyle w:val="Hyperlink"/>
                <w:noProof/>
              </w:rPr>
              <w:t>2.1 Stakeholders who will have an interest in the solution</w:t>
            </w:r>
            <w:r w:rsidR="00D91A99">
              <w:rPr>
                <w:noProof/>
                <w:webHidden/>
              </w:rPr>
              <w:tab/>
            </w:r>
            <w:r w:rsidR="00D91A99">
              <w:rPr>
                <w:noProof/>
                <w:webHidden/>
              </w:rPr>
              <w:fldChar w:fldCharType="begin"/>
            </w:r>
            <w:r w:rsidR="00D91A99">
              <w:rPr>
                <w:noProof/>
                <w:webHidden/>
              </w:rPr>
              <w:instrText xml:space="preserve"> PAGEREF _Toc463507493 \h </w:instrText>
            </w:r>
            <w:r w:rsidR="00D91A99">
              <w:rPr>
                <w:noProof/>
                <w:webHidden/>
              </w:rPr>
            </w:r>
            <w:r w:rsidR="00D91A99">
              <w:rPr>
                <w:noProof/>
                <w:webHidden/>
              </w:rPr>
              <w:fldChar w:fldCharType="separate"/>
            </w:r>
            <w:r w:rsidR="00D91A99">
              <w:rPr>
                <w:noProof/>
                <w:webHidden/>
              </w:rPr>
              <w:t>3</w:t>
            </w:r>
            <w:r w:rsidR="00D91A99">
              <w:rPr>
                <w:noProof/>
                <w:webHidden/>
              </w:rPr>
              <w:fldChar w:fldCharType="end"/>
            </w:r>
          </w:hyperlink>
        </w:p>
        <w:p w14:paraId="2430A894" w14:textId="77777777" w:rsidR="00D91A99" w:rsidRDefault="00F46530">
          <w:pPr>
            <w:pStyle w:val="TOC2"/>
            <w:tabs>
              <w:tab w:val="right" w:leader="dot" w:pos="9016"/>
            </w:tabs>
            <w:rPr>
              <w:rFonts w:cstheme="minorBidi"/>
              <w:noProof/>
              <w:lang w:val="en-GB" w:eastAsia="en-GB"/>
            </w:rPr>
          </w:pPr>
          <w:hyperlink w:anchor="_Toc463507494" w:history="1">
            <w:r w:rsidR="00D91A99" w:rsidRPr="00C9713C">
              <w:rPr>
                <w:rStyle w:val="Hyperlink"/>
                <w:noProof/>
              </w:rPr>
              <w:t>3 Research the problem</w:t>
            </w:r>
            <w:r w:rsidR="00D91A99">
              <w:rPr>
                <w:noProof/>
                <w:webHidden/>
              </w:rPr>
              <w:tab/>
            </w:r>
            <w:r w:rsidR="00D91A99">
              <w:rPr>
                <w:noProof/>
                <w:webHidden/>
              </w:rPr>
              <w:fldChar w:fldCharType="begin"/>
            </w:r>
            <w:r w:rsidR="00D91A99">
              <w:rPr>
                <w:noProof/>
                <w:webHidden/>
              </w:rPr>
              <w:instrText xml:space="preserve"> PAGEREF _Toc463507494 \h </w:instrText>
            </w:r>
            <w:r w:rsidR="00D91A99">
              <w:rPr>
                <w:noProof/>
                <w:webHidden/>
              </w:rPr>
            </w:r>
            <w:r w:rsidR="00D91A99">
              <w:rPr>
                <w:noProof/>
                <w:webHidden/>
              </w:rPr>
              <w:fldChar w:fldCharType="separate"/>
            </w:r>
            <w:r w:rsidR="00D91A99">
              <w:rPr>
                <w:noProof/>
                <w:webHidden/>
              </w:rPr>
              <w:t>3</w:t>
            </w:r>
            <w:r w:rsidR="00D91A99">
              <w:rPr>
                <w:noProof/>
                <w:webHidden/>
              </w:rPr>
              <w:fldChar w:fldCharType="end"/>
            </w:r>
          </w:hyperlink>
        </w:p>
        <w:p w14:paraId="79BFF873" w14:textId="77777777" w:rsidR="00D91A99" w:rsidRDefault="00F46530">
          <w:pPr>
            <w:pStyle w:val="TOC3"/>
            <w:tabs>
              <w:tab w:val="right" w:leader="dot" w:pos="9016"/>
            </w:tabs>
            <w:rPr>
              <w:rFonts w:cstheme="minorBidi"/>
              <w:noProof/>
              <w:lang w:val="en-GB" w:eastAsia="en-GB"/>
            </w:rPr>
          </w:pPr>
          <w:hyperlink w:anchor="_Toc463507495" w:history="1">
            <w:r w:rsidR="00D91A99" w:rsidRPr="00C9713C">
              <w:rPr>
                <w:rStyle w:val="Hyperlink"/>
                <w:noProof/>
              </w:rPr>
              <w:t>3.1 Analysing the problem</w:t>
            </w:r>
            <w:r w:rsidR="00D91A99">
              <w:rPr>
                <w:noProof/>
                <w:webHidden/>
              </w:rPr>
              <w:tab/>
            </w:r>
            <w:r w:rsidR="00D91A99">
              <w:rPr>
                <w:noProof/>
                <w:webHidden/>
              </w:rPr>
              <w:fldChar w:fldCharType="begin"/>
            </w:r>
            <w:r w:rsidR="00D91A99">
              <w:rPr>
                <w:noProof/>
                <w:webHidden/>
              </w:rPr>
              <w:instrText xml:space="preserve"> PAGEREF _Toc463507495 \h </w:instrText>
            </w:r>
            <w:r w:rsidR="00D91A99">
              <w:rPr>
                <w:noProof/>
                <w:webHidden/>
              </w:rPr>
            </w:r>
            <w:r w:rsidR="00D91A99">
              <w:rPr>
                <w:noProof/>
                <w:webHidden/>
              </w:rPr>
              <w:fldChar w:fldCharType="separate"/>
            </w:r>
            <w:r w:rsidR="00D91A99">
              <w:rPr>
                <w:noProof/>
                <w:webHidden/>
              </w:rPr>
              <w:t>3</w:t>
            </w:r>
            <w:r w:rsidR="00D91A99">
              <w:rPr>
                <w:noProof/>
                <w:webHidden/>
              </w:rPr>
              <w:fldChar w:fldCharType="end"/>
            </w:r>
          </w:hyperlink>
        </w:p>
        <w:p w14:paraId="54AB46F1" w14:textId="77777777" w:rsidR="00D91A99" w:rsidRDefault="00F46530">
          <w:pPr>
            <w:pStyle w:val="TOC3"/>
            <w:tabs>
              <w:tab w:val="right" w:leader="dot" w:pos="9016"/>
            </w:tabs>
            <w:rPr>
              <w:rFonts w:cstheme="minorBidi"/>
              <w:noProof/>
              <w:lang w:val="en-GB" w:eastAsia="en-GB"/>
            </w:rPr>
          </w:pPr>
          <w:hyperlink w:anchor="_Toc463507496" w:history="1">
            <w:r w:rsidR="00D91A99" w:rsidRPr="00C9713C">
              <w:rPr>
                <w:rStyle w:val="Hyperlink"/>
                <w:noProof/>
              </w:rPr>
              <w:t>3.2 Existing solutions</w:t>
            </w:r>
            <w:r w:rsidR="00D91A99" w:rsidRPr="00C9713C">
              <w:rPr>
                <w:rStyle w:val="Hyperlink"/>
                <w:noProof/>
                <w:lang w:eastAsia="en-GB"/>
              </w:rPr>
              <w:t xml:space="preserve"> </w:t>
            </w:r>
            <w:r w:rsidR="00D91A99">
              <w:rPr>
                <w:noProof/>
                <w:webHidden/>
              </w:rPr>
              <w:tab/>
            </w:r>
            <w:r w:rsidR="00D91A99">
              <w:rPr>
                <w:noProof/>
                <w:webHidden/>
              </w:rPr>
              <w:fldChar w:fldCharType="begin"/>
            </w:r>
            <w:r w:rsidR="00D91A99">
              <w:rPr>
                <w:noProof/>
                <w:webHidden/>
              </w:rPr>
              <w:instrText xml:space="preserve"> PAGEREF _Toc463507496 \h </w:instrText>
            </w:r>
            <w:r w:rsidR="00D91A99">
              <w:rPr>
                <w:noProof/>
                <w:webHidden/>
              </w:rPr>
            </w:r>
            <w:r w:rsidR="00D91A99">
              <w:rPr>
                <w:noProof/>
                <w:webHidden/>
              </w:rPr>
              <w:fldChar w:fldCharType="separate"/>
            </w:r>
            <w:r w:rsidR="00D91A99">
              <w:rPr>
                <w:noProof/>
                <w:webHidden/>
              </w:rPr>
              <w:t>4</w:t>
            </w:r>
            <w:r w:rsidR="00D91A99">
              <w:rPr>
                <w:noProof/>
                <w:webHidden/>
              </w:rPr>
              <w:fldChar w:fldCharType="end"/>
            </w:r>
          </w:hyperlink>
        </w:p>
        <w:p w14:paraId="49CD6C6F" w14:textId="77777777" w:rsidR="00D91A99" w:rsidRDefault="00F46530">
          <w:pPr>
            <w:pStyle w:val="TOC2"/>
            <w:tabs>
              <w:tab w:val="right" w:leader="dot" w:pos="9016"/>
            </w:tabs>
            <w:rPr>
              <w:rFonts w:cstheme="minorBidi"/>
              <w:noProof/>
              <w:lang w:val="en-GB" w:eastAsia="en-GB"/>
            </w:rPr>
          </w:pPr>
          <w:hyperlink w:anchor="_Toc463507497" w:history="1">
            <w:r w:rsidR="00D91A99" w:rsidRPr="00C9713C">
              <w:rPr>
                <w:rStyle w:val="Hyperlink"/>
                <w:noProof/>
              </w:rPr>
              <w:t>4 Data collection</w:t>
            </w:r>
            <w:r w:rsidR="00D91A99">
              <w:rPr>
                <w:noProof/>
                <w:webHidden/>
              </w:rPr>
              <w:tab/>
            </w:r>
            <w:r w:rsidR="00D91A99">
              <w:rPr>
                <w:noProof/>
                <w:webHidden/>
              </w:rPr>
              <w:fldChar w:fldCharType="begin"/>
            </w:r>
            <w:r w:rsidR="00D91A99">
              <w:rPr>
                <w:noProof/>
                <w:webHidden/>
              </w:rPr>
              <w:instrText xml:space="preserve"> PAGEREF _Toc463507497 \h </w:instrText>
            </w:r>
            <w:r w:rsidR="00D91A99">
              <w:rPr>
                <w:noProof/>
                <w:webHidden/>
              </w:rPr>
            </w:r>
            <w:r w:rsidR="00D91A99">
              <w:rPr>
                <w:noProof/>
                <w:webHidden/>
              </w:rPr>
              <w:fldChar w:fldCharType="separate"/>
            </w:r>
            <w:r w:rsidR="00D91A99">
              <w:rPr>
                <w:noProof/>
                <w:webHidden/>
              </w:rPr>
              <w:t>5</w:t>
            </w:r>
            <w:r w:rsidR="00D91A99">
              <w:rPr>
                <w:noProof/>
                <w:webHidden/>
              </w:rPr>
              <w:fldChar w:fldCharType="end"/>
            </w:r>
          </w:hyperlink>
        </w:p>
        <w:p w14:paraId="68C5B2D7" w14:textId="77777777" w:rsidR="00D91A99" w:rsidRDefault="00F46530">
          <w:pPr>
            <w:pStyle w:val="TOC3"/>
            <w:tabs>
              <w:tab w:val="right" w:leader="dot" w:pos="9016"/>
            </w:tabs>
            <w:rPr>
              <w:rFonts w:cstheme="minorBidi"/>
              <w:noProof/>
              <w:lang w:val="en-GB" w:eastAsia="en-GB"/>
            </w:rPr>
          </w:pPr>
          <w:hyperlink w:anchor="_Toc463507498" w:history="1">
            <w:r w:rsidR="00D91A99" w:rsidRPr="00C9713C">
              <w:rPr>
                <w:rStyle w:val="Hyperlink"/>
                <w:noProof/>
              </w:rPr>
              <w:t>4.1 Questionnaire</w:t>
            </w:r>
            <w:r w:rsidR="00D91A99">
              <w:rPr>
                <w:noProof/>
                <w:webHidden/>
              </w:rPr>
              <w:tab/>
            </w:r>
            <w:r w:rsidR="00D91A99">
              <w:rPr>
                <w:noProof/>
                <w:webHidden/>
              </w:rPr>
              <w:fldChar w:fldCharType="begin"/>
            </w:r>
            <w:r w:rsidR="00D91A99">
              <w:rPr>
                <w:noProof/>
                <w:webHidden/>
              </w:rPr>
              <w:instrText xml:space="preserve"> PAGEREF _Toc463507498 \h </w:instrText>
            </w:r>
            <w:r w:rsidR="00D91A99">
              <w:rPr>
                <w:noProof/>
                <w:webHidden/>
              </w:rPr>
            </w:r>
            <w:r w:rsidR="00D91A99">
              <w:rPr>
                <w:noProof/>
                <w:webHidden/>
              </w:rPr>
              <w:fldChar w:fldCharType="separate"/>
            </w:r>
            <w:r w:rsidR="00D91A99">
              <w:rPr>
                <w:noProof/>
                <w:webHidden/>
              </w:rPr>
              <w:t>5</w:t>
            </w:r>
            <w:r w:rsidR="00D91A99">
              <w:rPr>
                <w:noProof/>
                <w:webHidden/>
              </w:rPr>
              <w:fldChar w:fldCharType="end"/>
            </w:r>
          </w:hyperlink>
        </w:p>
        <w:p w14:paraId="036ADE1E" w14:textId="77777777" w:rsidR="00D91A99" w:rsidRDefault="00F46530">
          <w:pPr>
            <w:pStyle w:val="TOC2"/>
            <w:tabs>
              <w:tab w:val="right" w:leader="dot" w:pos="9016"/>
            </w:tabs>
            <w:rPr>
              <w:rFonts w:cstheme="minorBidi"/>
              <w:noProof/>
              <w:lang w:val="en-GB" w:eastAsia="en-GB"/>
            </w:rPr>
          </w:pPr>
          <w:hyperlink w:anchor="_Toc463507499" w:history="1">
            <w:r w:rsidR="00D91A99" w:rsidRPr="00C9713C">
              <w:rPr>
                <w:rStyle w:val="Hyperlink"/>
                <w:noProof/>
              </w:rPr>
              <w:t>5 Diagrams</w:t>
            </w:r>
            <w:r w:rsidR="00D91A99">
              <w:rPr>
                <w:noProof/>
                <w:webHidden/>
              </w:rPr>
              <w:tab/>
            </w:r>
            <w:r w:rsidR="00D91A99">
              <w:rPr>
                <w:noProof/>
                <w:webHidden/>
              </w:rPr>
              <w:fldChar w:fldCharType="begin"/>
            </w:r>
            <w:r w:rsidR="00D91A99">
              <w:rPr>
                <w:noProof/>
                <w:webHidden/>
              </w:rPr>
              <w:instrText xml:space="preserve"> PAGEREF _Toc463507499 \h </w:instrText>
            </w:r>
            <w:r w:rsidR="00D91A99">
              <w:rPr>
                <w:noProof/>
                <w:webHidden/>
              </w:rPr>
            </w:r>
            <w:r w:rsidR="00D91A99">
              <w:rPr>
                <w:noProof/>
                <w:webHidden/>
              </w:rPr>
              <w:fldChar w:fldCharType="separate"/>
            </w:r>
            <w:r w:rsidR="00D91A99">
              <w:rPr>
                <w:noProof/>
                <w:webHidden/>
              </w:rPr>
              <w:t>7</w:t>
            </w:r>
            <w:r w:rsidR="00D91A99">
              <w:rPr>
                <w:noProof/>
                <w:webHidden/>
              </w:rPr>
              <w:fldChar w:fldCharType="end"/>
            </w:r>
          </w:hyperlink>
        </w:p>
        <w:p w14:paraId="35D7C99D" w14:textId="77777777" w:rsidR="00D91A99" w:rsidRDefault="00F46530">
          <w:pPr>
            <w:pStyle w:val="TOC3"/>
            <w:tabs>
              <w:tab w:val="right" w:leader="dot" w:pos="9016"/>
            </w:tabs>
            <w:rPr>
              <w:rFonts w:cstheme="minorBidi"/>
              <w:noProof/>
              <w:lang w:val="en-GB" w:eastAsia="en-GB"/>
            </w:rPr>
          </w:pPr>
          <w:hyperlink w:anchor="_Toc463507500" w:history="1">
            <w:r w:rsidR="00D91A99" w:rsidRPr="00C9713C">
              <w:rPr>
                <w:rStyle w:val="Hyperlink"/>
                <w:noProof/>
              </w:rPr>
              <w:t>5.1 The current system</w:t>
            </w:r>
            <w:r w:rsidR="00D91A99">
              <w:rPr>
                <w:noProof/>
                <w:webHidden/>
              </w:rPr>
              <w:tab/>
            </w:r>
            <w:r w:rsidR="00D91A99">
              <w:rPr>
                <w:noProof/>
                <w:webHidden/>
              </w:rPr>
              <w:fldChar w:fldCharType="begin"/>
            </w:r>
            <w:r w:rsidR="00D91A99">
              <w:rPr>
                <w:noProof/>
                <w:webHidden/>
              </w:rPr>
              <w:instrText xml:space="preserve"> PAGEREF _Toc463507500 \h </w:instrText>
            </w:r>
            <w:r w:rsidR="00D91A99">
              <w:rPr>
                <w:noProof/>
                <w:webHidden/>
              </w:rPr>
            </w:r>
            <w:r w:rsidR="00D91A99">
              <w:rPr>
                <w:noProof/>
                <w:webHidden/>
              </w:rPr>
              <w:fldChar w:fldCharType="separate"/>
            </w:r>
            <w:r w:rsidR="00D91A99">
              <w:rPr>
                <w:noProof/>
                <w:webHidden/>
              </w:rPr>
              <w:t>7</w:t>
            </w:r>
            <w:r w:rsidR="00D91A99">
              <w:rPr>
                <w:noProof/>
                <w:webHidden/>
              </w:rPr>
              <w:fldChar w:fldCharType="end"/>
            </w:r>
          </w:hyperlink>
        </w:p>
        <w:p w14:paraId="325E6606" w14:textId="77777777" w:rsidR="00D91A99" w:rsidRDefault="00F46530">
          <w:pPr>
            <w:pStyle w:val="TOC2"/>
            <w:tabs>
              <w:tab w:val="right" w:leader="dot" w:pos="9016"/>
            </w:tabs>
            <w:rPr>
              <w:rFonts w:cstheme="minorBidi"/>
              <w:noProof/>
              <w:lang w:val="en-GB" w:eastAsia="en-GB"/>
            </w:rPr>
          </w:pPr>
          <w:hyperlink w:anchor="_Toc463507501" w:history="1">
            <w:r w:rsidR="00D91A99" w:rsidRPr="00C9713C">
              <w:rPr>
                <w:rStyle w:val="Hyperlink"/>
                <w:noProof/>
              </w:rPr>
              <w:t>6 The proposed solution</w:t>
            </w:r>
            <w:r w:rsidR="00D91A99">
              <w:rPr>
                <w:noProof/>
                <w:webHidden/>
              </w:rPr>
              <w:tab/>
            </w:r>
            <w:r w:rsidR="00D91A99">
              <w:rPr>
                <w:noProof/>
                <w:webHidden/>
              </w:rPr>
              <w:fldChar w:fldCharType="begin"/>
            </w:r>
            <w:r w:rsidR="00D91A99">
              <w:rPr>
                <w:noProof/>
                <w:webHidden/>
              </w:rPr>
              <w:instrText xml:space="preserve"> PAGEREF _Toc463507501 \h </w:instrText>
            </w:r>
            <w:r w:rsidR="00D91A99">
              <w:rPr>
                <w:noProof/>
                <w:webHidden/>
              </w:rPr>
            </w:r>
            <w:r w:rsidR="00D91A99">
              <w:rPr>
                <w:noProof/>
                <w:webHidden/>
              </w:rPr>
              <w:fldChar w:fldCharType="separate"/>
            </w:r>
            <w:r w:rsidR="00D91A99">
              <w:rPr>
                <w:noProof/>
                <w:webHidden/>
              </w:rPr>
              <w:t>8</w:t>
            </w:r>
            <w:r w:rsidR="00D91A99">
              <w:rPr>
                <w:noProof/>
                <w:webHidden/>
              </w:rPr>
              <w:fldChar w:fldCharType="end"/>
            </w:r>
          </w:hyperlink>
        </w:p>
        <w:p w14:paraId="6A7CD3C9" w14:textId="77777777" w:rsidR="00D91A99" w:rsidRDefault="00F46530">
          <w:pPr>
            <w:pStyle w:val="TOC3"/>
            <w:tabs>
              <w:tab w:val="right" w:leader="dot" w:pos="9016"/>
            </w:tabs>
            <w:rPr>
              <w:rFonts w:cstheme="minorBidi"/>
              <w:noProof/>
              <w:lang w:val="en-GB" w:eastAsia="en-GB"/>
            </w:rPr>
          </w:pPr>
          <w:hyperlink w:anchor="_Toc463507502" w:history="1">
            <w:r w:rsidR="00D91A99" w:rsidRPr="00C9713C">
              <w:rPr>
                <w:rStyle w:val="Hyperlink"/>
                <w:noProof/>
              </w:rPr>
              <w:t>6.1 Solution requirements</w:t>
            </w:r>
            <w:r w:rsidR="00D91A99">
              <w:rPr>
                <w:noProof/>
                <w:webHidden/>
              </w:rPr>
              <w:tab/>
            </w:r>
            <w:r w:rsidR="00D91A99">
              <w:rPr>
                <w:noProof/>
                <w:webHidden/>
              </w:rPr>
              <w:fldChar w:fldCharType="begin"/>
            </w:r>
            <w:r w:rsidR="00D91A99">
              <w:rPr>
                <w:noProof/>
                <w:webHidden/>
              </w:rPr>
              <w:instrText xml:space="preserve"> PAGEREF _Toc463507502 \h </w:instrText>
            </w:r>
            <w:r w:rsidR="00D91A99">
              <w:rPr>
                <w:noProof/>
                <w:webHidden/>
              </w:rPr>
            </w:r>
            <w:r w:rsidR="00D91A99">
              <w:rPr>
                <w:noProof/>
                <w:webHidden/>
              </w:rPr>
              <w:fldChar w:fldCharType="separate"/>
            </w:r>
            <w:r w:rsidR="00D91A99">
              <w:rPr>
                <w:noProof/>
                <w:webHidden/>
              </w:rPr>
              <w:t>8</w:t>
            </w:r>
            <w:r w:rsidR="00D91A99">
              <w:rPr>
                <w:noProof/>
                <w:webHidden/>
              </w:rPr>
              <w:fldChar w:fldCharType="end"/>
            </w:r>
          </w:hyperlink>
        </w:p>
        <w:p w14:paraId="51D5BD88" w14:textId="77777777" w:rsidR="00D91A99" w:rsidRDefault="00F46530">
          <w:pPr>
            <w:pStyle w:val="TOC2"/>
            <w:tabs>
              <w:tab w:val="right" w:leader="dot" w:pos="9016"/>
            </w:tabs>
            <w:rPr>
              <w:rFonts w:cstheme="minorBidi"/>
              <w:noProof/>
              <w:lang w:val="en-GB" w:eastAsia="en-GB"/>
            </w:rPr>
          </w:pPr>
          <w:hyperlink w:anchor="_Toc463507503" w:history="1">
            <w:r w:rsidR="00D91A99" w:rsidRPr="00C9713C">
              <w:rPr>
                <w:rStyle w:val="Hyperlink"/>
                <w:noProof/>
              </w:rPr>
              <w:t>7 Signatures</w:t>
            </w:r>
            <w:r w:rsidR="00D91A99">
              <w:rPr>
                <w:noProof/>
                <w:webHidden/>
              </w:rPr>
              <w:tab/>
            </w:r>
            <w:r w:rsidR="00D91A99">
              <w:rPr>
                <w:noProof/>
                <w:webHidden/>
              </w:rPr>
              <w:fldChar w:fldCharType="begin"/>
            </w:r>
            <w:r w:rsidR="00D91A99">
              <w:rPr>
                <w:noProof/>
                <w:webHidden/>
              </w:rPr>
              <w:instrText xml:space="preserve"> PAGEREF _Toc463507503 \h </w:instrText>
            </w:r>
            <w:r w:rsidR="00D91A99">
              <w:rPr>
                <w:noProof/>
                <w:webHidden/>
              </w:rPr>
            </w:r>
            <w:r w:rsidR="00D91A99">
              <w:rPr>
                <w:noProof/>
                <w:webHidden/>
              </w:rPr>
              <w:fldChar w:fldCharType="separate"/>
            </w:r>
            <w:r w:rsidR="00D91A99">
              <w:rPr>
                <w:noProof/>
                <w:webHidden/>
              </w:rPr>
              <w:t>9</w:t>
            </w:r>
            <w:r w:rsidR="00D91A99">
              <w:rPr>
                <w:noProof/>
                <w:webHidden/>
              </w:rPr>
              <w:fldChar w:fldCharType="end"/>
            </w:r>
          </w:hyperlink>
        </w:p>
        <w:p w14:paraId="0FD4D962" w14:textId="77777777" w:rsidR="00D91A99" w:rsidRDefault="00F46530">
          <w:pPr>
            <w:pStyle w:val="TOC1"/>
            <w:tabs>
              <w:tab w:val="right" w:leader="dot" w:pos="9016"/>
            </w:tabs>
            <w:rPr>
              <w:rFonts w:cstheme="minorBidi"/>
              <w:noProof/>
              <w:lang w:val="en-GB" w:eastAsia="en-GB"/>
            </w:rPr>
          </w:pPr>
          <w:hyperlink w:anchor="_Toc463507504" w:history="1">
            <w:r w:rsidR="00D91A99" w:rsidRPr="00C9713C">
              <w:rPr>
                <w:rStyle w:val="Hyperlink"/>
                <w:noProof/>
              </w:rPr>
              <w:t>References</w:t>
            </w:r>
            <w:r w:rsidR="00D91A99">
              <w:rPr>
                <w:noProof/>
                <w:webHidden/>
              </w:rPr>
              <w:tab/>
            </w:r>
            <w:r w:rsidR="00D91A99">
              <w:rPr>
                <w:noProof/>
                <w:webHidden/>
              </w:rPr>
              <w:fldChar w:fldCharType="begin"/>
            </w:r>
            <w:r w:rsidR="00D91A99">
              <w:rPr>
                <w:noProof/>
                <w:webHidden/>
              </w:rPr>
              <w:instrText xml:space="preserve"> PAGEREF _Toc463507504 \h </w:instrText>
            </w:r>
            <w:r w:rsidR="00D91A99">
              <w:rPr>
                <w:noProof/>
                <w:webHidden/>
              </w:rPr>
            </w:r>
            <w:r w:rsidR="00D91A99">
              <w:rPr>
                <w:noProof/>
                <w:webHidden/>
              </w:rPr>
              <w:fldChar w:fldCharType="separate"/>
            </w:r>
            <w:r w:rsidR="00D91A99">
              <w:rPr>
                <w:noProof/>
                <w:webHidden/>
              </w:rPr>
              <w:t>10</w:t>
            </w:r>
            <w:r w:rsidR="00D91A99">
              <w:rPr>
                <w:noProof/>
                <w:webHidden/>
              </w:rPr>
              <w:fldChar w:fldCharType="end"/>
            </w:r>
          </w:hyperlink>
        </w:p>
        <w:p w14:paraId="73A4494F" w14:textId="77777777" w:rsidR="00883622" w:rsidRDefault="00883622">
          <w:r>
            <w:rPr>
              <w:b/>
              <w:bCs/>
              <w:noProof/>
            </w:rPr>
            <w:fldChar w:fldCharType="end"/>
          </w:r>
        </w:p>
      </w:sdtContent>
    </w:sdt>
    <w:p w14:paraId="009D4B32" w14:textId="77777777" w:rsidR="006D31C2" w:rsidRDefault="006D31C2" w:rsidP="006D31C2"/>
    <w:p w14:paraId="2D5A7B6E" w14:textId="77777777" w:rsidR="00DE36A0" w:rsidRPr="006D31C2" w:rsidRDefault="00DE36A0" w:rsidP="006D31C2"/>
    <w:p w14:paraId="033E02A2" w14:textId="77777777" w:rsidR="006D31C2" w:rsidRPr="006D31C2" w:rsidRDefault="00DE36A0" w:rsidP="006D31C2">
      <w:r>
        <w:t>REMOVE AFTER COMPLETION</w:t>
      </w:r>
    </w:p>
    <w:tbl>
      <w:tblPr>
        <w:tblStyle w:val="TableGrid"/>
        <w:tblW w:w="0" w:type="auto"/>
        <w:tblLook w:val="04A0" w:firstRow="1" w:lastRow="0" w:firstColumn="1" w:lastColumn="0" w:noHBand="0" w:noVBand="1"/>
      </w:tblPr>
      <w:tblGrid>
        <w:gridCol w:w="4508"/>
        <w:gridCol w:w="4508"/>
      </w:tblGrid>
      <w:tr w:rsidR="00DE36A0" w14:paraId="2AADFB0F" w14:textId="77777777" w:rsidTr="00DE36A0">
        <w:tc>
          <w:tcPr>
            <w:tcW w:w="4508" w:type="dxa"/>
          </w:tcPr>
          <w:p w14:paraId="7CF7AD65" w14:textId="77777777" w:rsidR="00DE36A0" w:rsidRPr="00DE36A0" w:rsidRDefault="00DE36A0" w:rsidP="006D31C2">
            <w:pPr>
              <w:rPr>
                <w:u w:val="single"/>
              </w:rPr>
            </w:pPr>
            <w:r w:rsidRPr="00DE36A0">
              <w:rPr>
                <w:sz w:val="24"/>
                <w:u w:val="single"/>
              </w:rPr>
              <w:t>Coursework Log</w:t>
            </w:r>
          </w:p>
        </w:tc>
        <w:tc>
          <w:tcPr>
            <w:tcW w:w="4508" w:type="dxa"/>
          </w:tcPr>
          <w:p w14:paraId="44C3E827" w14:textId="77777777" w:rsidR="00DE36A0" w:rsidRDefault="00DE36A0" w:rsidP="006D31C2"/>
        </w:tc>
      </w:tr>
      <w:tr w:rsidR="00DE36A0" w14:paraId="6CB7108D" w14:textId="77777777" w:rsidTr="00DE36A0">
        <w:tc>
          <w:tcPr>
            <w:tcW w:w="4508" w:type="dxa"/>
          </w:tcPr>
          <w:p w14:paraId="6F852E96" w14:textId="77777777" w:rsidR="00DE36A0" w:rsidRPr="00DE36A0" w:rsidRDefault="00DE36A0" w:rsidP="006D31C2">
            <w:pPr>
              <w:rPr>
                <w:u w:val="single"/>
              </w:rPr>
            </w:pPr>
            <w:r w:rsidRPr="00DE36A0">
              <w:rPr>
                <w:u w:val="single"/>
              </w:rPr>
              <w:t>Issues</w:t>
            </w:r>
          </w:p>
        </w:tc>
        <w:tc>
          <w:tcPr>
            <w:tcW w:w="4508" w:type="dxa"/>
          </w:tcPr>
          <w:p w14:paraId="63591CE9" w14:textId="77777777" w:rsidR="00DE36A0" w:rsidRDefault="00DE36A0" w:rsidP="006D31C2"/>
        </w:tc>
      </w:tr>
      <w:tr w:rsidR="00DE36A0" w14:paraId="6B70A48C" w14:textId="77777777" w:rsidTr="00DE36A0">
        <w:tc>
          <w:tcPr>
            <w:tcW w:w="4508" w:type="dxa"/>
          </w:tcPr>
          <w:p w14:paraId="4602DF5E" w14:textId="77777777" w:rsidR="00DE36A0" w:rsidRDefault="00DE36A0" w:rsidP="006D31C2"/>
        </w:tc>
        <w:tc>
          <w:tcPr>
            <w:tcW w:w="4508" w:type="dxa"/>
          </w:tcPr>
          <w:p w14:paraId="773FF395" w14:textId="77777777" w:rsidR="00DE36A0" w:rsidRDefault="00DE36A0" w:rsidP="006D31C2"/>
        </w:tc>
      </w:tr>
    </w:tbl>
    <w:p w14:paraId="5B656DCB" w14:textId="77777777" w:rsidR="006D31C2" w:rsidRPr="006D31C2" w:rsidRDefault="006D31C2" w:rsidP="006D31C2"/>
    <w:p w14:paraId="5D31E3FA" w14:textId="77777777" w:rsidR="006D31C2" w:rsidRPr="006D31C2" w:rsidRDefault="006D31C2" w:rsidP="006D31C2"/>
    <w:p w14:paraId="5E03E8DA" w14:textId="77777777" w:rsidR="004E0307" w:rsidRDefault="0001061B" w:rsidP="006D31C2">
      <w:r>
        <w:t xml:space="preserve"> </w:t>
      </w:r>
    </w:p>
    <w:p w14:paraId="5708D6C6" w14:textId="77777777" w:rsidR="00943651" w:rsidRDefault="00943651" w:rsidP="006D31C2"/>
    <w:p w14:paraId="09245322" w14:textId="77777777" w:rsidR="00591906" w:rsidRDefault="00591906" w:rsidP="006D31C2"/>
    <w:p w14:paraId="5195F3BA" w14:textId="77777777" w:rsidR="00591906" w:rsidRDefault="00591906" w:rsidP="006D31C2"/>
    <w:p w14:paraId="00B3FF24" w14:textId="77777777" w:rsidR="00591906" w:rsidRDefault="00591906" w:rsidP="006D31C2"/>
    <w:p w14:paraId="144FB005" w14:textId="77777777" w:rsidR="00591906" w:rsidRDefault="00591906" w:rsidP="006D31C2"/>
    <w:p w14:paraId="50205C2D" w14:textId="77777777" w:rsidR="00591906" w:rsidRDefault="00591906" w:rsidP="006D31C2"/>
    <w:p w14:paraId="047CFDB6" w14:textId="77777777" w:rsidR="00591906" w:rsidRDefault="00591906" w:rsidP="006D31C2"/>
    <w:p w14:paraId="4A1DD255" w14:textId="77777777" w:rsidR="00BE08B4" w:rsidRPr="00780973" w:rsidRDefault="00780973" w:rsidP="00780973">
      <w:pPr>
        <w:pStyle w:val="Heading1"/>
        <w:spacing w:before="0"/>
        <w:rPr>
          <w:color w:val="auto"/>
          <w:sz w:val="40"/>
          <w:u w:val="single"/>
        </w:rPr>
      </w:pPr>
      <w:bookmarkStart w:id="0" w:name="_Toc463507488"/>
      <w:r w:rsidRPr="00780973">
        <w:rPr>
          <w:color w:val="auto"/>
          <w:sz w:val="40"/>
          <w:u w:val="single"/>
        </w:rPr>
        <w:t>Analysis</w:t>
      </w:r>
      <w:bookmarkEnd w:id="0"/>
      <w:r w:rsidRPr="00780973">
        <w:rPr>
          <w:color w:val="auto"/>
          <w:sz w:val="40"/>
          <w:u w:val="single"/>
        </w:rPr>
        <w:t xml:space="preserve"> </w:t>
      </w:r>
    </w:p>
    <w:p w14:paraId="751AEEF4" w14:textId="77777777" w:rsidR="00591906" w:rsidRPr="00E63107" w:rsidRDefault="00BE08B4" w:rsidP="00780973">
      <w:pPr>
        <w:pStyle w:val="Heading2"/>
        <w:spacing w:before="0"/>
        <w:rPr>
          <w:color w:val="auto"/>
          <w:sz w:val="36"/>
          <w:u w:val="single"/>
        </w:rPr>
      </w:pPr>
      <w:bookmarkStart w:id="1" w:name="_Toc463507489"/>
      <w:r w:rsidRPr="00E63107">
        <w:rPr>
          <w:color w:val="auto"/>
          <w:sz w:val="36"/>
          <w:u w:val="single"/>
        </w:rPr>
        <w:t xml:space="preserve">1 </w:t>
      </w:r>
      <w:r w:rsidR="00591906" w:rsidRPr="00E63107">
        <w:rPr>
          <w:color w:val="auto"/>
          <w:sz w:val="36"/>
          <w:u w:val="single"/>
        </w:rPr>
        <w:t>Problem identification</w:t>
      </w:r>
      <w:bookmarkEnd w:id="1"/>
      <w:r w:rsidRPr="00E63107">
        <w:rPr>
          <w:color w:val="auto"/>
          <w:sz w:val="36"/>
          <w:u w:val="single"/>
        </w:rPr>
        <w:t xml:space="preserve"> </w:t>
      </w:r>
    </w:p>
    <w:p w14:paraId="254DEBF2" w14:textId="77777777" w:rsidR="00591906" w:rsidRPr="00E63107" w:rsidRDefault="00BE08B4" w:rsidP="00780973">
      <w:pPr>
        <w:pStyle w:val="Heading3"/>
        <w:rPr>
          <w:color w:val="auto"/>
          <w:u w:val="single"/>
        </w:rPr>
      </w:pPr>
      <w:bookmarkStart w:id="2" w:name="_Toc463507490"/>
      <w:r w:rsidRPr="00E63107">
        <w:rPr>
          <w:color w:val="auto"/>
          <w:u w:val="single"/>
        </w:rPr>
        <w:t xml:space="preserve">1.1 </w:t>
      </w:r>
      <w:r w:rsidR="00591906" w:rsidRPr="00E63107">
        <w:rPr>
          <w:color w:val="auto"/>
          <w:u w:val="single"/>
        </w:rPr>
        <w:t>Description of the organisation</w:t>
      </w:r>
      <w:bookmarkEnd w:id="2"/>
      <w:r w:rsidRPr="00E63107">
        <w:rPr>
          <w:color w:val="auto"/>
          <w:u w:val="single"/>
        </w:rPr>
        <w:t xml:space="preserve"> </w:t>
      </w:r>
    </w:p>
    <w:p w14:paraId="39616C92" w14:textId="77777777" w:rsidR="00591906" w:rsidRPr="00591906" w:rsidRDefault="00591906" w:rsidP="00780973">
      <w:pPr>
        <w:rPr>
          <w:u w:val="single"/>
        </w:rPr>
      </w:pPr>
      <w:r>
        <w:t xml:space="preserve">Best-One New Cross, is a convenience store selling everyday items such as food and drink to locals in the area.  Having been established for more than 35 years, it has a well-established and loyal customer base all with different needs. When the shop was first opened, it featured a very small range of products, suited for a small audience with similar needs, however, as more and more customers, who had different needs, started to visit the shop, it needed to expand its product range to satisfy customers. </w:t>
      </w:r>
    </w:p>
    <w:p w14:paraId="698EE5B8" w14:textId="77777777" w:rsidR="006D31C2" w:rsidRDefault="00591906" w:rsidP="00780973">
      <w:r>
        <w:t xml:space="preserve">Best-One is a chain of convenience stores based in the UK and Jersey. The company has over 600 stores throughout the UK, with most of its stock being sourced by Best way cash and carry. Best-One New-cross was opened and ran by the current owner’s father. Once the current owner, </w:t>
      </w:r>
      <w:proofErr w:type="spellStart"/>
      <w:r>
        <w:t>Purnesh</w:t>
      </w:r>
      <w:proofErr w:type="spellEnd"/>
      <w:r>
        <w:t xml:space="preserve"> Patel, was of a suitable age and had enough experience, the shop was then passed on to him. As the shop grew and grew, the decision was made to buy the building next to it, allowing for more space for expansion</w:t>
      </w:r>
    </w:p>
    <w:p w14:paraId="2A0FA507" w14:textId="77777777" w:rsidR="00591906" w:rsidRPr="00E63107" w:rsidRDefault="00BE08B4" w:rsidP="00780973">
      <w:pPr>
        <w:pStyle w:val="Heading3"/>
        <w:rPr>
          <w:color w:val="auto"/>
          <w:u w:val="single"/>
        </w:rPr>
      </w:pPr>
      <w:bookmarkStart w:id="3" w:name="_Toc463507491"/>
      <w:r w:rsidRPr="00E63107">
        <w:rPr>
          <w:color w:val="auto"/>
          <w:u w:val="single"/>
        </w:rPr>
        <w:t xml:space="preserve">1.2 </w:t>
      </w:r>
      <w:r w:rsidR="00591906" w:rsidRPr="00E63107">
        <w:rPr>
          <w:color w:val="auto"/>
          <w:u w:val="single"/>
        </w:rPr>
        <w:t>Description of</w:t>
      </w:r>
      <w:r w:rsidR="00072D11" w:rsidRPr="00E63107">
        <w:rPr>
          <w:color w:val="auto"/>
          <w:u w:val="single"/>
        </w:rPr>
        <w:t xml:space="preserve"> the</w:t>
      </w:r>
      <w:r w:rsidRPr="00E63107">
        <w:rPr>
          <w:color w:val="auto"/>
          <w:u w:val="single"/>
        </w:rPr>
        <w:t xml:space="preserve"> problem</w:t>
      </w:r>
      <w:bookmarkEnd w:id="3"/>
      <w:r w:rsidRPr="00E63107">
        <w:rPr>
          <w:color w:val="auto"/>
          <w:u w:val="single"/>
        </w:rPr>
        <w:t xml:space="preserve"> </w:t>
      </w:r>
    </w:p>
    <w:p w14:paraId="353AC793" w14:textId="77777777" w:rsidR="00591906" w:rsidRDefault="008876FE" w:rsidP="00591906">
      <w:r>
        <w:t>When new stock is brought into the shop, a member of staff writes down the name of the item onto a piece of paper, which is stored in a filing cabinet.  When stock is taken out of the storage room and put on display, the member of staff must find the item on the list and cross it out. This can be immensely difficult as there is</w:t>
      </w:r>
      <w:r w:rsidR="00640F4B">
        <w:t xml:space="preserve"> ofte</w:t>
      </w:r>
      <w:r w:rsidR="0097689E">
        <w:t>n hundreds of items on the list all with similar names</w:t>
      </w:r>
      <w:r>
        <w:t>.  It has also led to errors in the past when staff members cross out the wrong item. It is almost near impossible to work out who made the mistake since there is currently no way of tracking who made the changes.</w:t>
      </w:r>
      <w:r w:rsidR="00432F23">
        <w:t xml:space="preserve"> This can lead to blame being passed around to the wrong employees which can severely de-motivate the staff member.</w:t>
      </w:r>
      <w:r w:rsidR="0097689E">
        <w:t xml:space="preserve"> The prices of some items</w:t>
      </w:r>
      <w:r w:rsidR="00072D11">
        <w:t xml:space="preserve"> can change often, when this happens it can cause confusion as the prices of items stored in the system don’t match others. </w:t>
      </w:r>
    </w:p>
    <w:p w14:paraId="2B071790" w14:textId="77777777" w:rsidR="005E3CD4" w:rsidRDefault="005E3CD4" w:rsidP="00591906">
      <w:r>
        <w:t xml:space="preserve">These problems can be solved by making use of computational methods. For example, abstraction can be used during the design of the interface, by not including unnecessary information. Instead of asking the user where the item came from, it can be suitable to ask the user the name of the item and the quantity of that item. </w:t>
      </w:r>
    </w:p>
    <w:p w14:paraId="4A1FBBE4" w14:textId="77777777" w:rsidR="00432F23" w:rsidRDefault="005E3CD4" w:rsidP="00591906">
      <w:r>
        <w:t xml:space="preserve">Furthermore, decomposition can be used to solve problem of working out who made an error when managing stock. For </w:t>
      </w:r>
      <w:r w:rsidR="00640F4B">
        <w:t>example,</w:t>
      </w:r>
      <w:r>
        <w:t xml:space="preserve"> by decomposing the </w:t>
      </w:r>
      <w:r w:rsidR="00640F4B">
        <w:t>problem,</w:t>
      </w:r>
      <w:r>
        <w:t xml:space="preserve"> </w:t>
      </w:r>
      <w:r w:rsidR="00640F4B">
        <w:t xml:space="preserve">I can understand that everyone who alters the inventory has a name. They will also do this at a specific time. From this, I can come up with a solution to this problem. By implementing a </w:t>
      </w:r>
      <w:commentRangeStart w:id="4"/>
      <w:r w:rsidR="00640F4B">
        <w:t xml:space="preserve">username and password login </w:t>
      </w:r>
      <w:commentRangeEnd w:id="4"/>
      <w:r w:rsidR="00CF2F27">
        <w:rPr>
          <w:rStyle w:val="CommentReference"/>
        </w:rPr>
        <w:commentReference w:id="4"/>
      </w:r>
      <w:r w:rsidR="00640F4B">
        <w:t>system, the solution can detect who is making changes to the inventory. In addition, the solution can also log the time of day that the staff member altered the inventory. By doing this, I can record who has made changes to the inventory and at what time.</w:t>
      </w:r>
    </w:p>
    <w:p w14:paraId="3E77E5BB" w14:textId="77777777" w:rsidR="006D31C2" w:rsidRDefault="00640F4B" w:rsidP="006D31C2">
      <w:r>
        <w:t xml:space="preserve">As searching </w:t>
      </w:r>
      <w:r w:rsidR="0097689E">
        <w:t xml:space="preserve">for items </w:t>
      </w:r>
      <w:r>
        <w:t xml:space="preserve">is a </w:t>
      </w:r>
      <w:r w:rsidR="0097689E">
        <w:t xml:space="preserve">huge issue for the organisation and often leads to errors. Queries can be implemented into the application that allows the program to search the database holding all the items for the desired record. Methods of computational thinking such as thinking ahead can be used here in the form of caching. Frequently searched for items can be cached, so that the user can quickly go to the items details without having to waste </w:t>
      </w:r>
      <w:commentRangeStart w:id="5"/>
      <w:r w:rsidR="0097689E">
        <w:t>time</w:t>
      </w:r>
      <w:commentRangeEnd w:id="5"/>
      <w:r w:rsidR="00CF2F27">
        <w:rPr>
          <w:rStyle w:val="CommentReference"/>
        </w:rPr>
        <w:commentReference w:id="5"/>
      </w:r>
      <w:r w:rsidR="0097689E">
        <w:t>.</w:t>
      </w:r>
    </w:p>
    <w:p w14:paraId="6C856077" w14:textId="77777777" w:rsidR="00FD0CD2" w:rsidRDefault="00FD0CD2" w:rsidP="006D31C2"/>
    <w:p w14:paraId="51290774" w14:textId="3EFB74E6" w:rsidR="00FD0CD2" w:rsidRPr="006D31C2" w:rsidRDefault="00FD0CD2" w:rsidP="006D31C2">
      <w:r w:rsidRPr="00FD0CD2">
        <w:t>https://docs.google.com/document/d/1i0wg-BMG3TdwsShAyH_0Z1xpFnpVcMvpYJceHGWex_c/edit</w:t>
      </w:r>
    </w:p>
    <w:p w14:paraId="18B510DA" w14:textId="77777777" w:rsidR="00072D11" w:rsidRPr="00E63107" w:rsidRDefault="00BE08B4" w:rsidP="00780973">
      <w:pPr>
        <w:pStyle w:val="Heading2"/>
        <w:rPr>
          <w:color w:val="auto"/>
          <w:sz w:val="36"/>
          <w:u w:val="single"/>
        </w:rPr>
      </w:pPr>
      <w:bookmarkStart w:id="6" w:name="_Toc463507492"/>
      <w:r w:rsidRPr="00E63107">
        <w:rPr>
          <w:color w:val="auto"/>
          <w:sz w:val="36"/>
          <w:u w:val="single"/>
        </w:rPr>
        <w:t>2 Stakeholders</w:t>
      </w:r>
      <w:bookmarkEnd w:id="6"/>
      <w:r w:rsidRPr="00E63107">
        <w:rPr>
          <w:color w:val="auto"/>
          <w:sz w:val="36"/>
          <w:u w:val="single"/>
        </w:rPr>
        <w:t xml:space="preserve"> </w:t>
      </w:r>
    </w:p>
    <w:p w14:paraId="75542D78" w14:textId="77777777" w:rsidR="00072D11" w:rsidRPr="00E63107" w:rsidRDefault="00BE08B4" w:rsidP="00780973">
      <w:pPr>
        <w:pStyle w:val="Heading3"/>
        <w:rPr>
          <w:color w:val="auto"/>
          <w:u w:val="single"/>
        </w:rPr>
      </w:pPr>
      <w:bookmarkStart w:id="7" w:name="_Toc463507493"/>
      <w:r w:rsidRPr="00E63107">
        <w:rPr>
          <w:color w:val="auto"/>
          <w:u w:val="single"/>
        </w:rPr>
        <w:t xml:space="preserve">2.1 </w:t>
      </w:r>
      <w:r w:rsidR="00072D11" w:rsidRPr="00E63107">
        <w:rPr>
          <w:color w:val="auto"/>
          <w:u w:val="single"/>
        </w:rPr>
        <w:t>Stakeholders who will ha</w:t>
      </w:r>
      <w:r w:rsidRPr="00E63107">
        <w:rPr>
          <w:color w:val="auto"/>
          <w:u w:val="single"/>
        </w:rPr>
        <w:t>ve an interest in the solution</w:t>
      </w:r>
      <w:bookmarkEnd w:id="7"/>
      <w:r w:rsidRPr="00E63107">
        <w:rPr>
          <w:color w:val="auto"/>
          <w:u w:val="single"/>
        </w:rPr>
        <w:t xml:space="preserve"> </w:t>
      </w:r>
    </w:p>
    <w:p w14:paraId="3961503A" w14:textId="77777777" w:rsidR="00E75E6F" w:rsidRDefault="00072D11" w:rsidP="006D31C2">
      <w:r>
        <w:t xml:space="preserve">The main stakeholder of this solution is my client, </w:t>
      </w:r>
      <w:proofErr w:type="spellStart"/>
      <w:r>
        <w:t>Purnesh</w:t>
      </w:r>
      <w:proofErr w:type="spellEnd"/>
      <w:r>
        <w:t xml:space="preserve"> Patel. This is the person </w:t>
      </w:r>
      <w:r w:rsidR="00E75E6F">
        <w:t>who has asked to create a solution to a problem that they have identified. This person will make the most use solution, therefor</w:t>
      </w:r>
      <w:ins w:id="8" w:author="Garfield Gordon" w:date="2016-10-09T17:42:00Z">
        <w:r w:rsidR="00CF2F27">
          <w:t>e</w:t>
        </w:r>
      </w:ins>
      <w:r w:rsidR="00E75E6F">
        <w:t xml:space="preserve"> the solution must be suitable for this person. Since this stakeholder has limited experience in computer systems and using software, it is essential that the software is as user friendly as possible, which means that I can make use of a Graphical User Interface (GUI). A GUI has features such as windows, icons, menus and pointers, which can make software much easier for the user to use, especially since they have limited experience. The solution will also require the user to input a lot of data, therefor it is essential for the system to make use of validation. </w:t>
      </w:r>
      <w:r w:rsidR="00E75E6F" w:rsidRPr="00E75E6F">
        <w:t>Validation is an automatic computer check to ensure that the data entered is sensible and reasonable. It does not check the accuracy of data.</w:t>
      </w:r>
      <w:r w:rsidR="00E75E6F">
        <w:t xml:space="preserve"> </w:t>
      </w:r>
    </w:p>
    <w:p w14:paraId="654F8FD1" w14:textId="77777777" w:rsidR="00E75E6F" w:rsidRDefault="00E75E6F" w:rsidP="006D31C2">
      <w:r>
        <w:t xml:space="preserve">Another stakeholder of the solution, is the members of staff at the shop. They could </w:t>
      </w:r>
      <w:r w:rsidR="009535B7">
        <w:t xml:space="preserve">potentially make use of </w:t>
      </w:r>
      <w:r w:rsidR="001E358E">
        <w:t>the system as much as the main client. This stakeholder will act as the audience of the solution, t</w:t>
      </w:r>
      <w:r w:rsidR="001E358E" w:rsidRPr="001E358E">
        <w:t>he audience is the person who will look at the finished product.</w:t>
      </w:r>
      <w:r w:rsidR="001E358E">
        <w:t xml:space="preserve"> Since some members of staff have a lot of experience in using Computer systems and others have little experience, I will have to design the solution in such a way that can be suitable for both kinds of audiences. For example, creating an interface with a lo</w:t>
      </w:r>
      <w:r w:rsidR="00AC3161">
        <w:t xml:space="preserve">t of help dialogs and tooltips can make it very frustrating for skilled users to use the solution, whilst removing all help features from the solution can make it very hard and even impossible for inexperienced users to use the solution. Therefore, I must find the correct balance to suit the needs of both </w:t>
      </w:r>
      <w:commentRangeStart w:id="9"/>
      <w:r w:rsidR="00AC3161">
        <w:t>audiences</w:t>
      </w:r>
      <w:commentRangeEnd w:id="9"/>
      <w:r w:rsidR="00CF2F27">
        <w:rPr>
          <w:rStyle w:val="CommentReference"/>
        </w:rPr>
        <w:commentReference w:id="9"/>
      </w:r>
      <w:r w:rsidR="00AC3161">
        <w:t>.</w:t>
      </w:r>
    </w:p>
    <w:p w14:paraId="384D4175" w14:textId="77777777" w:rsidR="00AC3161" w:rsidRPr="00E63107" w:rsidRDefault="00BE08B4" w:rsidP="00780973">
      <w:pPr>
        <w:pStyle w:val="Heading2"/>
        <w:rPr>
          <w:color w:val="auto"/>
          <w:sz w:val="36"/>
          <w:u w:val="single"/>
        </w:rPr>
      </w:pPr>
      <w:bookmarkStart w:id="10" w:name="_Toc463507494"/>
      <w:r w:rsidRPr="00E63107">
        <w:rPr>
          <w:color w:val="auto"/>
          <w:sz w:val="36"/>
          <w:u w:val="single"/>
        </w:rPr>
        <w:t>3 Research the problem</w:t>
      </w:r>
      <w:bookmarkEnd w:id="10"/>
      <w:r w:rsidRPr="00E63107">
        <w:rPr>
          <w:color w:val="auto"/>
          <w:sz w:val="36"/>
          <w:u w:val="single"/>
        </w:rPr>
        <w:t xml:space="preserve"> </w:t>
      </w:r>
    </w:p>
    <w:p w14:paraId="06D4FB00" w14:textId="77777777" w:rsidR="00AC3161" w:rsidRPr="00E63107" w:rsidRDefault="00BE08B4" w:rsidP="00780973">
      <w:pPr>
        <w:pStyle w:val="Heading3"/>
        <w:rPr>
          <w:u w:val="single"/>
        </w:rPr>
      </w:pPr>
      <w:bookmarkStart w:id="11" w:name="_Toc463507495"/>
      <w:r w:rsidRPr="00E63107">
        <w:rPr>
          <w:color w:val="auto"/>
          <w:u w:val="single"/>
        </w:rPr>
        <w:t xml:space="preserve">3.1 </w:t>
      </w:r>
      <w:r w:rsidR="00AC3161" w:rsidRPr="00E63107">
        <w:rPr>
          <w:color w:val="auto"/>
          <w:u w:val="single"/>
        </w:rPr>
        <w:t>Analysing the problem</w:t>
      </w:r>
      <w:bookmarkEnd w:id="11"/>
    </w:p>
    <w:p w14:paraId="33ADEC24" w14:textId="77777777" w:rsidR="00E75E6F" w:rsidRDefault="00DB6CB3" w:rsidP="006D31C2">
      <w:r>
        <w:t>The problem which I am creating a solution to must satisfy the end user of the system.</w:t>
      </w:r>
      <w:r w:rsidR="00122C08">
        <w:t xml:space="preserve"> For example </w:t>
      </w:r>
      <w:r w:rsidR="001C4272">
        <w:t xml:space="preserve">my client wanted the solution to be useable on different computers, where the data accessed and saved on one computer is available on another. To do this, I could make use of networking, saving the data in a small server. </w:t>
      </w:r>
      <w:r w:rsidR="00D332A4">
        <w:t>I could also achieve this by making use of real-time databases.</w:t>
      </w:r>
    </w:p>
    <w:p w14:paraId="3249034F" w14:textId="77777777" w:rsidR="00D332A4" w:rsidRDefault="00D332A4" w:rsidP="006D31C2">
      <w:commentRangeStart w:id="12"/>
      <w:r>
        <w:t xml:space="preserve">Fire-base </w:t>
      </w:r>
      <w:commentRangeEnd w:id="12"/>
      <w:r w:rsidR="00954D26">
        <w:rPr>
          <w:rStyle w:val="CommentReference"/>
        </w:rPr>
        <w:commentReference w:id="12"/>
      </w:r>
      <w:r>
        <w:t>is an example of a service that offers real</w:t>
      </w:r>
      <w:ins w:id="13" w:author="Garfield Gordon" w:date="2016-10-09T17:55:00Z">
        <w:r w:rsidR="00954D26">
          <w:t>-</w:t>
        </w:r>
      </w:ins>
      <w:del w:id="14" w:author="Garfield Gordon" w:date="2016-10-09T17:55:00Z">
        <w:r w:rsidDel="00954D26">
          <w:delText xml:space="preserve"> </w:delText>
        </w:r>
      </w:del>
      <w:r>
        <w:t>time databases. It is made for web based solutions but has third party wrappers for desktop programming languages such as C#. Real</w:t>
      </w:r>
      <w:ins w:id="15" w:author="Garfield Gordon" w:date="2016-10-09T17:55:00Z">
        <w:r w:rsidR="00954D26">
          <w:t>-</w:t>
        </w:r>
      </w:ins>
      <w:del w:id="16" w:author="Garfield Gordon" w:date="2016-10-09T17:55:00Z">
        <w:r w:rsidDel="00954D26">
          <w:delText xml:space="preserve"> </w:delText>
        </w:r>
      </w:del>
      <w:r>
        <w:t xml:space="preserve">time databases allows each instance of the solution to be able to create, read, update and delete records in real time, so changes made by one instance of the </w:t>
      </w:r>
      <w:del w:id="17" w:author="Garfield Gordon" w:date="2016-10-09T17:55:00Z">
        <w:r w:rsidR="00215013" w:rsidDel="00954D26">
          <w:delText>solution</w:delText>
        </w:r>
        <w:r w:rsidDel="00954D26">
          <w:delText xml:space="preserve">  will</w:delText>
        </w:r>
      </w:del>
      <w:ins w:id="18" w:author="Garfield Gordon" w:date="2016-10-09T17:55:00Z">
        <w:r w:rsidR="00954D26">
          <w:t>solution will</w:t>
        </w:r>
      </w:ins>
      <w:r>
        <w:t xml:space="preserve"> be seen by another.</w:t>
      </w:r>
    </w:p>
    <w:p w14:paraId="3610CC8F" w14:textId="77777777" w:rsidR="006D31C2" w:rsidRDefault="000662FF" w:rsidP="006D31C2">
      <w:r>
        <w:rPr>
          <w:noProof/>
          <w:lang w:eastAsia="en-GB"/>
        </w:rPr>
        <mc:AlternateContent>
          <mc:Choice Requires="wps">
            <w:drawing>
              <wp:anchor distT="0" distB="0" distL="114300" distR="114300" simplePos="0" relativeHeight="251666432" behindDoc="0" locked="0" layoutInCell="1" allowOverlap="1" wp14:anchorId="64751EE1" wp14:editId="7C2E8942">
                <wp:simplePos x="0" y="0"/>
                <wp:positionH relativeFrom="margin">
                  <wp:align>center</wp:align>
                </wp:positionH>
                <wp:positionV relativeFrom="paragraph">
                  <wp:posOffset>1590040</wp:posOffset>
                </wp:positionV>
                <wp:extent cx="1123950" cy="304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1239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DF87EC" w14:textId="77777777" w:rsidR="000662FF" w:rsidRDefault="00F46530">
                            <w:sdt>
                              <w:sdtPr>
                                <w:id w:val="-1945837015"/>
                                <w:citation/>
                              </w:sdtPr>
                              <w:sdtEndPr/>
                              <w:sdtContent>
                                <w:r w:rsidR="000662FF">
                                  <w:fldChar w:fldCharType="begin"/>
                                </w:r>
                                <w:r w:rsidR="00DB53D8">
                                  <w:instrText xml:space="preserve">CITATION Mik16 \l 2057 </w:instrText>
                                </w:r>
                                <w:r w:rsidR="000662FF">
                                  <w:fldChar w:fldCharType="separate"/>
                                </w:r>
                                <w:r w:rsidR="00DB53D8" w:rsidRPr="00DB53D8">
                                  <w:rPr>
                                    <w:noProof/>
                                  </w:rPr>
                                  <w:t>(Fletcher, 2016)</w:t>
                                </w:r>
                                <w:r w:rsidR="000662FF">
                                  <w:fldChar w:fldCharType="end"/>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id="Text Box 11" o:spid="_x0000_s1028" type="#_x0000_t202" style="position:absolute;margin-left:0;margin-top:125.2pt;width:88.5pt;height:24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" filled="f" stroked="f" strokeweight=".5pt">
                <v:textbox>
                  <w:txbxContent>
                    <w:p w:rsidR="000662FF" w:rsidRDefault="00670A3B">
                      <w:sdt>
                        <w:sdtPr>
                          <w:id w:val="-1945837015"/>
                          <w:citation/>
                        </w:sdtPr>
                        <w:sdtEndPr/>
                        <w:sdtContent>
                          <w:r w:rsidR="000662FF">
                            <w:fldChar w:fldCharType="begin"/>
                          </w:r>
                          <w:r w:rsidR="00DB53D8">
                            <w:instrText xml:space="preserve">CITATION Mik16 \l 2057 </w:instrText>
                          </w:r>
                          <w:r w:rsidR="000662FF">
                            <w:fldChar w:fldCharType="separate"/>
                          </w:r>
                          <w:r w:rsidR="00DB53D8" w:rsidRPr="00DB53D8">
                            <w:rPr>
                              <w:noProof/>
                            </w:rPr>
                            <w:t>(Fletcher, 2016)</w:t>
                          </w:r>
                          <w:r w:rsidR="000662FF">
                            <w:fldChar w:fldCharType="end"/>
                          </w:r>
                        </w:sdtContent>
                      </w:sdt>
                    </w:p>
                  </w:txbxContent>
                </v:textbox>
                <w10:wrap anchorx="margin"/>
              </v:shape>
            </w:pict>
          </mc:Fallback>
        </mc:AlternateContent>
      </w:r>
      <w:r>
        <w:rPr>
          <w:noProof/>
          <w:lang w:eastAsia="en-GB"/>
        </w:rPr>
        <w:drawing>
          <wp:anchor distT="0" distB="0" distL="114300" distR="114300" simplePos="0" relativeHeight="251665408" behindDoc="1" locked="0" layoutInCell="1" allowOverlap="1" wp14:anchorId="20549BEB" wp14:editId="68EE526C">
            <wp:simplePos x="0" y="0"/>
            <wp:positionH relativeFrom="margin">
              <wp:posOffset>3503930</wp:posOffset>
            </wp:positionH>
            <wp:positionV relativeFrom="paragraph">
              <wp:posOffset>1304290</wp:posOffset>
            </wp:positionV>
            <wp:extent cx="1771650" cy="1317707"/>
            <wp:effectExtent l="0" t="0" r="0" b="0"/>
            <wp:wrapNone/>
            <wp:docPr id="10" name="Picture 10" descr="http://www.webbasedprogramming.com/Java-Unleashed-Second-Edition/f2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ebbasedprogramming.com/Java-Unleashed-Second-Edition/f23-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1650" cy="1317707"/>
                    </a:xfrm>
                    <a:prstGeom prst="rect">
                      <a:avLst/>
                    </a:prstGeom>
                    <a:noFill/>
                    <a:ln>
                      <a:noFill/>
                    </a:ln>
                  </pic:spPr>
                </pic:pic>
              </a:graphicData>
            </a:graphic>
            <wp14:sizeRelH relativeFrom="page">
              <wp14:pctWidth>0</wp14:pctWidth>
            </wp14:sizeRelH>
            <wp14:sizeRelV relativeFrom="page">
              <wp14:pctHeight>0</wp14:pctHeight>
            </wp14:sizeRelV>
          </wp:anchor>
        </w:drawing>
      </w:r>
      <w:r w:rsidR="001C4272">
        <w:t xml:space="preserve">In order to access all the data of the system, the user must be using a computer connected to the </w:t>
      </w:r>
      <w:r w:rsidR="00D332A4">
        <w:t xml:space="preserve">internet, this creates a </w:t>
      </w:r>
      <w:commentRangeStart w:id="19"/>
      <w:r w:rsidR="00D332A4">
        <w:t xml:space="preserve">software </w:t>
      </w:r>
      <w:commentRangeEnd w:id="19"/>
      <w:r w:rsidR="00954D26">
        <w:rPr>
          <w:rStyle w:val="CommentReference"/>
        </w:rPr>
        <w:commentReference w:id="19"/>
      </w:r>
      <w:r w:rsidR="00D332A4">
        <w:t>requirement – access to the internet</w:t>
      </w:r>
      <w:r w:rsidR="001C4272">
        <w:t>.</w:t>
      </w:r>
      <w:r w:rsidR="00215013">
        <w:t xml:space="preserve"> This also increases the cost of the overall solution as fees would needed to be paid in order to keep the server running without </w:t>
      </w:r>
      <w:commentRangeStart w:id="20"/>
      <w:r w:rsidR="00215013">
        <w:t>stopping</w:t>
      </w:r>
      <w:commentRangeEnd w:id="20"/>
      <w:r w:rsidR="00954D26">
        <w:rPr>
          <w:rStyle w:val="CommentReference"/>
        </w:rPr>
        <w:commentReference w:id="20"/>
      </w:r>
      <w:r w:rsidR="00215013">
        <w:t>.</w:t>
      </w:r>
      <w:r w:rsidR="001C4272">
        <w:t xml:space="preserve"> To implement this feature I can make use of a compu</w:t>
      </w:r>
      <w:r w:rsidR="00D332A4">
        <w:t xml:space="preserve">tational technique, layering.  </w:t>
      </w:r>
      <w:r w:rsidR="001C4272">
        <w:t>“</w:t>
      </w:r>
      <w:r w:rsidR="001C4272" w:rsidRPr="001C4272">
        <w:t>Layering is the organization of programming into separate functional components that interact in some sequential and hierarchical way, with each layer usually having an interface only to the layer above it and the layer below it</w:t>
      </w:r>
      <w:r w:rsidR="001C4272">
        <w:t>”. In order to achieve layering, computational thinking methods such as decomposing the problem and abstraction must be used.</w:t>
      </w:r>
      <w:r w:rsidR="00B40FD7">
        <w:t xml:space="preserve"> </w:t>
      </w:r>
    </w:p>
    <w:p w14:paraId="3D846224" w14:textId="77777777" w:rsidR="008D36BB" w:rsidRPr="00A8403B" w:rsidRDefault="00A8403B" w:rsidP="00A8403B">
      <w:pPr>
        <w:pStyle w:val="Heading3"/>
        <w:rPr>
          <w:u w:val="single"/>
        </w:rPr>
      </w:pPr>
      <w:bookmarkStart w:id="21" w:name="_Toc463507496"/>
      <w:r>
        <w:rPr>
          <w:color w:val="auto"/>
          <w:u w:val="single"/>
        </w:rPr>
        <w:lastRenderedPageBreak/>
        <w:t>3.2</w:t>
      </w:r>
      <w:r w:rsidRPr="00E63107">
        <w:rPr>
          <w:color w:val="auto"/>
          <w:u w:val="single"/>
        </w:rPr>
        <w:t xml:space="preserve"> </w:t>
      </w:r>
      <w:r>
        <w:rPr>
          <w:color w:val="auto"/>
          <w:u w:val="single"/>
        </w:rPr>
        <w:t>Existing solutions</w:t>
      </w:r>
      <w:r w:rsidRPr="008D36BB">
        <w:rPr>
          <w:noProof/>
          <w:lang w:eastAsia="en-GB"/>
        </w:rPr>
        <w:t xml:space="preserve"> </w:t>
      </w:r>
      <w:r w:rsidR="008D36BB" w:rsidRPr="008D36BB">
        <w:rPr>
          <w:noProof/>
          <w:lang w:eastAsia="en-GB"/>
        </w:rPr>
        <w:drawing>
          <wp:anchor distT="0" distB="0" distL="114300" distR="114300" simplePos="0" relativeHeight="251663360" behindDoc="1" locked="0" layoutInCell="1" allowOverlap="1" wp14:anchorId="19DCE116" wp14:editId="49B3D964">
            <wp:simplePos x="0" y="0"/>
            <wp:positionH relativeFrom="margin">
              <wp:align>left</wp:align>
            </wp:positionH>
            <wp:positionV relativeFrom="paragraph">
              <wp:posOffset>243205</wp:posOffset>
            </wp:positionV>
            <wp:extent cx="5715000" cy="3724275"/>
            <wp:effectExtent l="0" t="0" r="0" b="9525"/>
            <wp:wrapTight wrapText="bothSides">
              <wp:wrapPolygon edited="0">
                <wp:start x="0" y="0"/>
                <wp:lineTo x="0" y="21545"/>
                <wp:lineTo x="21528" y="21545"/>
                <wp:lineTo x="21528" y="0"/>
                <wp:lineTo x="0" y="0"/>
              </wp:wrapPolygon>
            </wp:wrapTight>
            <wp:docPr id="3" name="Picture 3" descr="Acctivate Inventory Management - Product specif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tivate Inventory Management - Product specifica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7242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1"/>
    </w:p>
    <w:p w14:paraId="1AB5D0E7" w14:textId="77777777" w:rsidR="00EC0171" w:rsidRDefault="00F46530" w:rsidP="006D31C2">
      <w:pPr>
        <w:rPr>
          <w:i/>
          <w:sz w:val="20"/>
        </w:rPr>
      </w:pPr>
      <w:sdt>
        <w:sdtPr>
          <w:rPr>
            <w:i/>
            <w:sz w:val="20"/>
          </w:rPr>
          <w:id w:val="-1798445382"/>
          <w:citation/>
        </w:sdtPr>
        <w:sdtEndPr/>
        <w:sdtContent>
          <w:r w:rsidR="00EC0171">
            <w:rPr>
              <w:i/>
              <w:sz w:val="20"/>
            </w:rPr>
            <w:fldChar w:fldCharType="begin"/>
          </w:r>
          <w:r w:rsidR="00DB53D8">
            <w:rPr>
              <w:i/>
              <w:sz w:val="20"/>
            </w:rPr>
            <w:instrText xml:space="preserve">CITATION AcctivateInventory \l 2057 </w:instrText>
          </w:r>
          <w:r w:rsidR="00EC0171">
            <w:rPr>
              <w:i/>
              <w:sz w:val="20"/>
            </w:rPr>
            <w:fldChar w:fldCharType="separate"/>
          </w:r>
          <w:r w:rsidR="00DB53D8" w:rsidRPr="00DB53D8">
            <w:rPr>
              <w:noProof/>
              <w:sz w:val="20"/>
            </w:rPr>
            <w:t>(Anonymous, 2016)</w:t>
          </w:r>
          <w:r w:rsidR="00EC0171">
            <w:rPr>
              <w:i/>
              <w:sz w:val="20"/>
            </w:rPr>
            <w:fldChar w:fldCharType="end"/>
          </w:r>
        </w:sdtContent>
      </w:sdt>
    </w:p>
    <w:p w14:paraId="4C1BEEE1" w14:textId="77777777" w:rsidR="001C1BB1" w:rsidRDefault="001C1BB1" w:rsidP="006D31C2">
      <w:commentRangeStart w:id="22"/>
      <w:proofErr w:type="spellStart"/>
      <w:r>
        <w:t>Acctivate</w:t>
      </w:r>
      <w:commentRangeEnd w:id="22"/>
      <w:proofErr w:type="spellEnd"/>
      <w:r w:rsidR="00954D26">
        <w:rPr>
          <w:rStyle w:val="CommentReference"/>
        </w:rPr>
        <w:commentReference w:id="22"/>
      </w:r>
      <w:r>
        <w:t xml:space="preserve"> inventory management software is a potential solution to the proposed problem. It is an off the shelf product and does not offer bespoke features, tailored to the client</w:t>
      </w:r>
      <w:r w:rsidR="00154B95">
        <w:t xml:space="preserve">.  </w:t>
      </w:r>
      <w:r w:rsidR="003A3092">
        <w:t xml:space="preserve">Based on the features </w:t>
      </w:r>
      <w:proofErr w:type="spellStart"/>
      <w:r w:rsidR="003A3092">
        <w:t>Acctivate</w:t>
      </w:r>
      <w:proofErr w:type="spellEnd"/>
      <w:r w:rsidR="003A3092">
        <w:t xml:space="preserve"> has to offer, </w:t>
      </w:r>
      <w:commentRangeStart w:id="23"/>
      <w:r w:rsidR="003A3092">
        <w:t xml:space="preserve">I </w:t>
      </w:r>
      <w:commentRangeEnd w:id="23"/>
      <w:r w:rsidR="00954D26">
        <w:rPr>
          <w:rStyle w:val="CommentReference"/>
        </w:rPr>
        <w:commentReference w:id="23"/>
      </w:r>
      <w:r w:rsidR="003A3092">
        <w:t xml:space="preserve">have chosen to include some of fields shown above when storing the information of a product. For example, I will also allow the user to </w:t>
      </w:r>
      <w:r w:rsidR="00C00D6A">
        <w:t xml:space="preserve">assign a product to a category. The advantage of doing this, is faster searching time, as indexing can be used. Rather than the solution searching the entire list of products it can search for products in the chosen category, therefore reducing the searching time. Also, I can see that </w:t>
      </w:r>
      <w:proofErr w:type="spellStart"/>
      <w:r w:rsidR="00C00D6A">
        <w:t>Acctivate</w:t>
      </w:r>
      <w:proofErr w:type="spellEnd"/>
      <w:r w:rsidR="00C00D6A">
        <w:t xml:space="preserve"> gives each product an ID, this will also be a feature that I will add to my solution, since all the products will be stored in a database, and I can make use of IDs to give each product a unique identifier. </w:t>
      </w:r>
    </w:p>
    <w:p w14:paraId="66A81A15" w14:textId="77777777" w:rsidR="00C00D6A" w:rsidRDefault="00C00D6A" w:rsidP="006D31C2">
      <w:r>
        <w:t xml:space="preserve">On the other hand, the product shown above has a cluttered user interface, which can come across as overwhelming for inexperienced users. </w:t>
      </w:r>
    </w:p>
    <w:p w14:paraId="59FD8A7E" w14:textId="77777777" w:rsidR="00C00D6A" w:rsidRDefault="00F46530" w:rsidP="00C00D6A">
      <w:pPr>
        <w:rPr>
          <w:sz w:val="20"/>
        </w:rPr>
      </w:pPr>
      <w:sdt>
        <w:sdtPr>
          <w:rPr>
            <w:sz w:val="20"/>
          </w:rPr>
          <w:id w:val="-775784504"/>
          <w:citation/>
        </w:sdtPr>
        <w:sdtEndPr/>
        <w:sdtContent>
          <w:r w:rsidR="00C00D6A" w:rsidRPr="00C00D6A">
            <w:rPr>
              <w:sz w:val="20"/>
            </w:rPr>
            <w:fldChar w:fldCharType="begin"/>
          </w:r>
          <w:r w:rsidR="00DB53D8">
            <w:rPr>
              <w:sz w:val="20"/>
            </w:rPr>
            <w:instrText xml:space="preserve">CITATION Ano16 \l 2057 </w:instrText>
          </w:r>
          <w:r w:rsidR="00C00D6A" w:rsidRPr="00C00D6A">
            <w:rPr>
              <w:sz w:val="20"/>
            </w:rPr>
            <w:fldChar w:fldCharType="separate"/>
          </w:r>
          <w:r w:rsidR="00DB53D8" w:rsidRPr="00DB53D8">
            <w:rPr>
              <w:noProof/>
              <w:sz w:val="20"/>
            </w:rPr>
            <w:t>(Anonymous, 2016)</w:t>
          </w:r>
          <w:r w:rsidR="00C00D6A" w:rsidRPr="00C00D6A">
            <w:rPr>
              <w:sz w:val="20"/>
            </w:rPr>
            <w:fldChar w:fldCharType="end"/>
          </w:r>
        </w:sdtContent>
      </w:sdt>
      <w:r w:rsidR="00C00D6A">
        <w:rPr>
          <w:noProof/>
          <w:lang w:eastAsia="en-GB"/>
        </w:rPr>
        <w:drawing>
          <wp:anchor distT="0" distB="0" distL="114300" distR="114300" simplePos="0" relativeHeight="251664384" behindDoc="1" locked="0" layoutInCell="1" allowOverlap="1" wp14:anchorId="13A7A759" wp14:editId="21CBC8E4">
            <wp:simplePos x="0" y="0"/>
            <wp:positionH relativeFrom="margin">
              <wp:align>left</wp:align>
            </wp:positionH>
            <wp:positionV relativeFrom="paragraph">
              <wp:posOffset>0</wp:posOffset>
            </wp:positionV>
            <wp:extent cx="5715000" cy="4105275"/>
            <wp:effectExtent l="0" t="0" r="0" b="9525"/>
            <wp:wrapTight wrapText="bothSides">
              <wp:wrapPolygon edited="0">
                <wp:start x="0" y="0"/>
                <wp:lineTo x="0" y="21550"/>
                <wp:lineTo x="21528" y="21550"/>
                <wp:lineTo x="21528" y="0"/>
                <wp:lineTo x="0" y="0"/>
              </wp:wrapPolygon>
            </wp:wrapTight>
            <wp:docPr id="9" name="Picture 9" descr="inFlow Inventory - Inventory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low Inventory - Inventory men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105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B6EF11" w14:textId="77777777" w:rsidR="00C00D6A" w:rsidRDefault="000662FF" w:rsidP="00C00D6A">
      <w:proofErr w:type="spellStart"/>
      <w:r>
        <w:t>InFlow</w:t>
      </w:r>
      <w:proofErr w:type="spellEnd"/>
      <w:r>
        <w:t xml:space="preserve"> inventory </w:t>
      </w:r>
      <w:r w:rsidR="00D269B4">
        <w:t>is</w:t>
      </w:r>
      <w:r w:rsidR="00433B7F">
        <w:t xml:space="preserve"> another potential solution to the problem.</w:t>
      </w:r>
      <w:r w:rsidR="00D269B4">
        <w:t xml:space="preserve"> This program has a more de-cluttered interface, making it more suitable for inexperienced users. Features such as </w:t>
      </w:r>
      <w:r w:rsidR="00C86121">
        <w:t>tabs,</w:t>
      </w:r>
      <w:r w:rsidR="00D269B4">
        <w:t xml:space="preserve"> tables</w:t>
      </w:r>
      <w:r w:rsidR="00C86121">
        <w:t xml:space="preserve"> and menus are all features that I will include in my </w:t>
      </w:r>
      <w:commentRangeStart w:id="24"/>
      <w:r w:rsidR="00C86121">
        <w:t>solution</w:t>
      </w:r>
      <w:commentRangeEnd w:id="24"/>
      <w:r w:rsidR="00166E4D">
        <w:rPr>
          <w:rStyle w:val="CommentReference"/>
        </w:rPr>
        <w:commentReference w:id="24"/>
      </w:r>
      <w:r w:rsidR="00C86121">
        <w:t>.</w:t>
      </w:r>
    </w:p>
    <w:p w14:paraId="7AFE6392" w14:textId="77777777" w:rsidR="00C86121" w:rsidRDefault="00C86121" w:rsidP="00C86121">
      <w:pPr>
        <w:pStyle w:val="Heading2"/>
        <w:rPr>
          <w:color w:val="auto"/>
          <w:sz w:val="36"/>
          <w:u w:val="single"/>
        </w:rPr>
      </w:pPr>
      <w:bookmarkStart w:id="25" w:name="_Toc463507497"/>
      <w:r>
        <w:rPr>
          <w:color w:val="auto"/>
          <w:sz w:val="36"/>
          <w:u w:val="single"/>
        </w:rPr>
        <w:t>4 Data collection</w:t>
      </w:r>
      <w:bookmarkEnd w:id="25"/>
    </w:p>
    <w:p w14:paraId="0C3ED6BF" w14:textId="77777777" w:rsidR="00C86121" w:rsidRPr="00C86121" w:rsidRDefault="00C86121" w:rsidP="00C86121">
      <w:r>
        <w:t>At this stage, I am going to get as much information from the client as I can regarding what the client wants from the solution. This will ensure that I produce a solution that does exactly what the client wants it to do. This will also allow for strong communication between myself and the client, meaning less time will be wasted in the future and the chances for mistakes to be made are reduced.</w:t>
      </w:r>
    </w:p>
    <w:p w14:paraId="61C116DB" w14:textId="77777777" w:rsidR="00C86121" w:rsidRDefault="00C86121" w:rsidP="00C86121">
      <w:pPr>
        <w:pStyle w:val="Heading3"/>
        <w:rPr>
          <w:color w:val="auto"/>
          <w:u w:val="single"/>
        </w:rPr>
      </w:pPr>
      <w:bookmarkStart w:id="26" w:name="_Toc463507498"/>
      <w:r>
        <w:rPr>
          <w:color w:val="auto"/>
          <w:u w:val="single"/>
        </w:rPr>
        <w:t>4.1 Questionnaire</w:t>
      </w:r>
      <w:bookmarkEnd w:id="26"/>
    </w:p>
    <w:p w14:paraId="4796B59C" w14:textId="77777777" w:rsidR="00C86121" w:rsidRDefault="00646455" w:rsidP="00C00D6A">
      <w:r>
        <w:t>The following questionnaire was given to my client to complete.</w:t>
      </w:r>
      <w:r w:rsidR="00E82E81">
        <w:t xml:space="preserve"> </w:t>
      </w:r>
    </w:p>
    <w:p w14:paraId="7BC20AA5" w14:textId="77777777" w:rsidR="00C86121" w:rsidRDefault="00C86121" w:rsidP="00C00D6A"/>
    <w:p w14:paraId="5E1F4823" w14:textId="77777777" w:rsidR="00A8403B" w:rsidRDefault="00A8403B" w:rsidP="00C00D6A"/>
    <w:p w14:paraId="711F4BA4" w14:textId="77777777" w:rsidR="00A8403B" w:rsidRDefault="00A8403B" w:rsidP="00C00D6A"/>
    <w:p w14:paraId="58A5C61E" w14:textId="77777777" w:rsidR="00A8403B" w:rsidRDefault="00A8403B" w:rsidP="00C00D6A"/>
    <w:p w14:paraId="6AAE4A55" w14:textId="77777777" w:rsidR="00A8403B" w:rsidRDefault="00A8403B" w:rsidP="00C00D6A"/>
    <w:p w14:paraId="3B668C20" w14:textId="77777777" w:rsidR="00A8403B" w:rsidRDefault="00A8403B" w:rsidP="00C00D6A"/>
    <w:p w14:paraId="681A7B05" w14:textId="77777777" w:rsidR="00A8403B" w:rsidRDefault="00A8403B" w:rsidP="00C00D6A"/>
    <w:p w14:paraId="5AEE4F06" w14:textId="77777777" w:rsidR="00A8403B" w:rsidRPr="00A8403B" w:rsidRDefault="00A8403B" w:rsidP="0086183D">
      <w:pPr>
        <w:framePr w:w="8566" w:h="9781" w:hSpace="180" w:wrap="around" w:vAnchor="text" w:hAnchor="page" w:x="1606" w:y="-914"/>
        <w:pBdr>
          <w:top w:val="single" w:sz="6" w:space="1" w:color="auto"/>
          <w:left w:val="single" w:sz="6" w:space="1" w:color="auto"/>
          <w:bottom w:val="single" w:sz="6" w:space="1" w:color="auto"/>
          <w:right w:val="single" w:sz="6" w:space="1" w:color="auto"/>
        </w:pBdr>
        <w:spacing w:after="0"/>
        <w:rPr>
          <w:b/>
          <w:sz w:val="28"/>
          <w:u w:val="single"/>
        </w:rPr>
      </w:pPr>
      <w:r w:rsidRPr="00A8403B">
        <w:rPr>
          <w:b/>
          <w:sz w:val="28"/>
          <w:u w:val="single"/>
        </w:rPr>
        <w:lastRenderedPageBreak/>
        <w:t>Inventory management questionnaire</w:t>
      </w:r>
    </w:p>
    <w:p w14:paraId="035A7BB7" w14:textId="77777777" w:rsidR="00A8403B" w:rsidRPr="006613E0" w:rsidRDefault="00A8403B" w:rsidP="0086183D">
      <w:pPr>
        <w:framePr w:w="8566" w:h="9781" w:hSpace="180" w:wrap="around" w:vAnchor="text" w:hAnchor="page" w:x="1606" w:y="-914"/>
        <w:pBdr>
          <w:top w:val="single" w:sz="6" w:space="1" w:color="auto"/>
          <w:left w:val="single" w:sz="6" w:space="1" w:color="auto"/>
          <w:bottom w:val="single" w:sz="6" w:space="1" w:color="auto"/>
          <w:right w:val="single" w:sz="6" w:space="1" w:color="auto"/>
        </w:pBdr>
        <w:spacing w:after="0"/>
        <w:rPr>
          <w:i/>
        </w:rPr>
      </w:pPr>
      <w:r w:rsidRPr="006613E0">
        <w:rPr>
          <w:i/>
        </w:rPr>
        <w:t xml:space="preserve">The purpose of this questionnaire is to help me understand what your expectation of the solution is. </w:t>
      </w:r>
    </w:p>
    <w:p w14:paraId="4148C97D" w14:textId="77777777" w:rsidR="006613E0" w:rsidRDefault="006613E0" w:rsidP="0086183D">
      <w:pPr>
        <w:framePr w:w="8566" w:h="9781" w:hSpace="180" w:wrap="around" w:vAnchor="text" w:hAnchor="page" w:x="1606" w:y="-914"/>
        <w:pBdr>
          <w:top w:val="single" w:sz="6" w:space="1" w:color="auto"/>
          <w:left w:val="single" w:sz="6" w:space="1" w:color="auto"/>
          <w:bottom w:val="single" w:sz="6" w:space="1" w:color="auto"/>
          <w:right w:val="single" w:sz="6" w:space="1" w:color="auto"/>
        </w:pBdr>
        <w:spacing w:after="0"/>
        <w:rPr>
          <w:i/>
        </w:rPr>
      </w:pPr>
      <w:r w:rsidRPr="006613E0">
        <w:rPr>
          <w:i/>
        </w:rPr>
        <w:t>Please answer questions marked with a ‘*’ in full sentences.</w:t>
      </w:r>
    </w:p>
    <w:p w14:paraId="2066881E" w14:textId="77777777" w:rsidR="006613E0" w:rsidRDefault="006613E0" w:rsidP="0086183D">
      <w:pPr>
        <w:framePr w:w="8566" w:h="9781" w:hSpace="180" w:wrap="around" w:vAnchor="text" w:hAnchor="page" w:x="1606" w:y="-914"/>
        <w:pBdr>
          <w:top w:val="single" w:sz="6" w:space="1" w:color="auto"/>
          <w:left w:val="single" w:sz="6" w:space="1" w:color="auto"/>
          <w:bottom w:val="single" w:sz="6" w:space="1" w:color="auto"/>
          <w:right w:val="single" w:sz="6" w:space="1" w:color="auto"/>
        </w:pBdr>
        <w:spacing w:after="0"/>
        <w:rPr>
          <w:i/>
        </w:rPr>
      </w:pPr>
    </w:p>
    <w:p w14:paraId="1880BA39" w14:textId="77777777" w:rsidR="00985A72" w:rsidRDefault="00985A72" w:rsidP="0086183D">
      <w:pPr>
        <w:framePr w:w="8566" w:h="9781" w:hSpace="180" w:wrap="around" w:vAnchor="text" w:hAnchor="page" w:x="1606" w:y="-914"/>
        <w:pBdr>
          <w:top w:val="single" w:sz="6" w:space="1" w:color="auto"/>
          <w:left w:val="single" w:sz="6" w:space="1" w:color="auto"/>
          <w:bottom w:val="single" w:sz="6" w:space="1" w:color="auto"/>
          <w:right w:val="single" w:sz="6" w:space="1" w:color="auto"/>
        </w:pBdr>
        <w:spacing w:after="0"/>
      </w:pPr>
      <w:r>
        <w:rPr>
          <w:b/>
          <w:sz w:val="24"/>
        </w:rPr>
        <w:t>1</w:t>
      </w:r>
      <w:r w:rsidRPr="006613E0">
        <w:rPr>
          <w:b/>
          <w:sz w:val="24"/>
        </w:rPr>
        <w:t>)</w:t>
      </w:r>
      <w:r w:rsidRPr="006613E0">
        <w:rPr>
          <w:sz w:val="24"/>
        </w:rPr>
        <w:t xml:space="preserve"> </w:t>
      </w:r>
      <w:r>
        <w:t xml:space="preserve">What would you rate the current system in place out of 10?  </w:t>
      </w:r>
    </w:p>
    <w:p w14:paraId="1D74CF96" w14:textId="77777777" w:rsidR="00985A72" w:rsidRPr="006613E0" w:rsidRDefault="00985A72" w:rsidP="0086183D">
      <w:pPr>
        <w:framePr w:w="8566" w:h="9781" w:hSpace="180" w:wrap="around" w:vAnchor="text" w:hAnchor="page" w:x="1606" w:y="-914"/>
        <w:pBdr>
          <w:top w:val="single" w:sz="6" w:space="1" w:color="auto"/>
          <w:left w:val="single" w:sz="6" w:space="1" w:color="auto"/>
          <w:bottom w:val="single" w:sz="6" w:space="1" w:color="auto"/>
          <w:right w:val="single" w:sz="6" w:space="1" w:color="auto"/>
        </w:pBdr>
        <w:spacing w:after="0"/>
        <w:rPr>
          <w:i/>
        </w:rPr>
      </w:pPr>
      <w:r>
        <w:rPr>
          <w:i/>
        </w:rPr>
        <w:t xml:space="preserve">   </w:t>
      </w:r>
      <w:r>
        <w:rPr>
          <w:i/>
        </w:rPr>
        <w:fldChar w:fldCharType="begin">
          <w:ffData>
            <w:name w:val="Check2"/>
            <w:enabled/>
            <w:calcOnExit w:val="0"/>
            <w:checkBox>
              <w:sizeAuto/>
              <w:default w:val="0"/>
            </w:checkBox>
          </w:ffData>
        </w:fldChar>
      </w:r>
      <w:bookmarkStart w:id="27" w:name="Check2"/>
      <w:r>
        <w:rPr>
          <w:i/>
        </w:rPr>
        <w:instrText xml:space="preserve"> FORMCHECKBOX </w:instrText>
      </w:r>
      <w:r w:rsidR="00F46530">
        <w:rPr>
          <w:i/>
        </w:rPr>
      </w:r>
      <w:r w:rsidR="00F46530">
        <w:rPr>
          <w:i/>
        </w:rPr>
        <w:fldChar w:fldCharType="separate"/>
      </w:r>
      <w:r>
        <w:rPr>
          <w:i/>
        </w:rPr>
        <w:fldChar w:fldCharType="end"/>
      </w:r>
      <w:bookmarkEnd w:id="27"/>
    </w:p>
    <w:p w14:paraId="254C6DC8" w14:textId="77777777" w:rsidR="006613E0" w:rsidRDefault="00985A72" w:rsidP="0086183D">
      <w:pPr>
        <w:framePr w:w="8566" w:h="9781" w:hSpace="180" w:wrap="around" w:vAnchor="text" w:hAnchor="page" w:x="1606" w:y="-914"/>
        <w:pBdr>
          <w:top w:val="single" w:sz="6" w:space="1" w:color="auto"/>
          <w:left w:val="single" w:sz="6" w:space="1" w:color="auto"/>
          <w:bottom w:val="single" w:sz="6" w:space="1" w:color="auto"/>
          <w:right w:val="single" w:sz="6" w:space="1" w:color="auto"/>
        </w:pBdr>
        <w:spacing w:after="0"/>
      </w:pPr>
      <w:r>
        <w:rPr>
          <w:b/>
          <w:sz w:val="24"/>
        </w:rPr>
        <w:t>2</w:t>
      </w:r>
      <w:r w:rsidR="006613E0" w:rsidRPr="006613E0">
        <w:rPr>
          <w:b/>
          <w:sz w:val="24"/>
        </w:rPr>
        <w:t>)</w:t>
      </w:r>
      <w:r w:rsidR="006613E0" w:rsidRPr="006613E0">
        <w:rPr>
          <w:sz w:val="24"/>
        </w:rPr>
        <w:t xml:space="preserve"> </w:t>
      </w:r>
      <w:r w:rsidR="006613E0">
        <w:t>Do you need to recor</w:t>
      </w:r>
      <w:bookmarkStart w:id="28" w:name="_GoBack"/>
      <w:bookmarkEnd w:id="28"/>
      <w:r w:rsidR="006613E0">
        <w:t xml:space="preserve">d the amount of products out on shelves?  </w:t>
      </w:r>
    </w:p>
    <w:p w14:paraId="001C65A8" w14:textId="77777777" w:rsidR="006613E0" w:rsidRDefault="006613E0" w:rsidP="0086183D">
      <w:pPr>
        <w:framePr w:w="8566" w:h="9781" w:hSpace="180" w:wrap="around" w:vAnchor="text" w:hAnchor="page" w:x="1606" w:y="-914"/>
        <w:pBdr>
          <w:top w:val="single" w:sz="6" w:space="1" w:color="auto"/>
          <w:left w:val="single" w:sz="6" w:space="1" w:color="auto"/>
          <w:bottom w:val="single" w:sz="6" w:space="1" w:color="auto"/>
          <w:right w:val="single" w:sz="6" w:space="1" w:color="auto"/>
        </w:pBdr>
        <w:spacing w:after="0"/>
      </w:pPr>
      <w:r>
        <w:t xml:space="preserve">  Yes  </w:t>
      </w:r>
      <w:r>
        <w:fldChar w:fldCharType="begin">
          <w:ffData>
            <w:name w:val="Check1"/>
            <w:enabled/>
            <w:calcOnExit w:val="0"/>
            <w:checkBox>
              <w:sizeAuto/>
              <w:default w:val="0"/>
            </w:checkBox>
          </w:ffData>
        </w:fldChar>
      </w:r>
      <w:bookmarkStart w:id="29" w:name="Check1"/>
      <w:r>
        <w:instrText xml:space="preserve"> FORMCHECKBOX </w:instrText>
      </w:r>
      <w:r w:rsidR="00F46530">
        <w:fldChar w:fldCharType="separate"/>
      </w:r>
      <w:r>
        <w:fldChar w:fldCharType="end"/>
      </w:r>
      <w:bookmarkEnd w:id="29"/>
      <w:r>
        <w:t xml:space="preserve">  No  </w:t>
      </w:r>
      <w:r>
        <w:fldChar w:fldCharType="begin">
          <w:ffData>
            <w:name w:val="Check1"/>
            <w:enabled/>
            <w:calcOnExit w:val="0"/>
            <w:checkBox>
              <w:sizeAuto/>
              <w:default w:val="0"/>
            </w:checkBox>
          </w:ffData>
        </w:fldChar>
      </w:r>
      <w:r>
        <w:instrText xml:space="preserve"> FORMCHECKBOX </w:instrText>
      </w:r>
      <w:r w:rsidR="00F46530">
        <w:fldChar w:fldCharType="separate"/>
      </w:r>
      <w:r>
        <w:fldChar w:fldCharType="end"/>
      </w:r>
      <w:r>
        <w:t xml:space="preserve">  Unsure  </w:t>
      </w:r>
      <w:r>
        <w:fldChar w:fldCharType="begin">
          <w:ffData>
            <w:name w:val="Check1"/>
            <w:enabled/>
            <w:calcOnExit w:val="0"/>
            <w:checkBox>
              <w:sizeAuto/>
              <w:default w:val="0"/>
            </w:checkBox>
          </w:ffData>
        </w:fldChar>
      </w:r>
      <w:r>
        <w:instrText xml:space="preserve"> FORMCHECKBOX </w:instrText>
      </w:r>
      <w:r w:rsidR="00F46530">
        <w:fldChar w:fldCharType="separate"/>
      </w:r>
      <w:r>
        <w:fldChar w:fldCharType="end"/>
      </w:r>
    </w:p>
    <w:p w14:paraId="5C7482E5" w14:textId="77777777" w:rsidR="006613E0" w:rsidRDefault="00985A72" w:rsidP="0086183D">
      <w:pPr>
        <w:framePr w:w="8566" w:h="9781" w:hSpace="180" w:wrap="around" w:vAnchor="text" w:hAnchor="page" w:x="1606" w:y="-914"/>
        <w:pBdr>
          <w:top w:val="single" w:sz="6" w:space="1" w:color="auto"/>
          <w:left w:val="single" w:sz="6" w:space="1" w:color="auto"/>
          <w:bottom w:val="single" w:sz="6" w:space="1" w:color="auto"/>
          <w:right w:val="single" w:sz="6" w:space="1" w:color="auto"/>
        </w:pBdr>
        <w:spacing w:after="0"/>
      </w:pPr>
      <w:r>
        <w:rPr>
          <w:b/>
          <w:sz w:val="24"/>
        </w:rPr>
        <w:t>3</w:t>
      </w:r>
      <w:r w:rsidR="006613E0" w:rsidRPr="006613E0">
        <w:rPr>
          <w:b/>
          <w:sz w:val="24"/>
        </w:rPr>
        <w:t>)</w:t>
      </w:r>
      <w:r w:rsidR="006613E0" w:rsidRPr="006613E0">
        <w:rPr>
          <w:sz w:val="24"/>
        </w:rPr>
        <w:t xml:space="preserve"> </w:t>
      </w:r>
      <w:r w:rsidR="006613E0">
        <w:t xml:space="preserve">Which </w:t>
      </w:r>
      <w:r w:rsidR="006613E0" w:rsidRPr="006613E0">
        <w:t>statistical</w:t>
      </w:r>
      <w:r w:rsidR="006613E0">
        <w:t xml:space="preserve"> representation of</w:t>
      </w:r>
      <w:r>
        <w:t xml:space="preserve"> stock do you prefer most?</w:t>
      </w:r>
      <w:r w:rsidR="00CA7B1A">
        <w:t xml:space="preserve"> </w:t>
      </w:r>
      <w:r w:rsidR="00CA7B1A" w:rsidRPr="00CA7B1A">
        <w:rPr>
          <w:i/>
          <w:sz w:val="20"/>
        </w:rPr>
        <w:t>(Please order 1(best) -3)</w:t>
      </w:r>
    </w:p>
    <w:p w14:paraId="7CCE731D" w14:textId="77777777" w:rsidR="006613E0" w:rsidRDefault="006613E0" w:rsidP="0086183D">
      <w:pPr>
        <w:framePr w:w="8566" w:h="9781" w:hSpace="180" w:wrap="around" w:vAnchor="text" w:hAnchor="page" w:x="1606" w:y="-914"/>
        <w:pBdr>
          <w:top w:val="single" w:sz="6" w:space="1" w:color="auto"/>
          <w:left w:val="single" w:sz="6" w:space="1" w:color="auto"/>
          <w:bottom w:val="single" w:sz="6" w:space="1" w:color="auto"/>
          <w:right w:val="single" w:sz="6" w:space="1" w:color="auto"/>
        </w:pBdr>
        <w:spacing w:after="0"/>
      </w:pPr>
      <w:r>
        <w:t xml:space="preserve">  </w:t>
      </w:r>
      <w:r w:rsidR="00985A72">
        <w:t>Graphs</w:t>
      </w:r>
      <w:r>
        <w:t xml:space="preserve">  </w:t>
      </w:r>
      <w:r>
        <w:fldChar w:fldCharType="begin">
          <w:ffData>
            <w:name w:val="Check1"/>
            <w:enabled/>
            <w:calcOnExit w:val="0"/>
            <w:checkBox>
              <w:sizeAuto/>
              <w:default w:val="0"/>
            </w:checkBox>
          </w:ffData>
        </w:fldChar>
      </w:r>
      <w:r>
        <w:instrText xml:space="preserve"> FORMCHECKBOX </w:instrText>
      </w:r>
      <w:r w:rsidR="00F46530">
        <w:fldChar w:fldCharType="separate"/>
      </w:r>
      <w:r>
        <w:fldChar w:fldCharType="end"/>
      </w:r>
      <w:r>
        <w:t xml:space="preserve">  </w:t>
      </w:r>
      <w:r w:rsidR="00985A72">
        <w:t>Pie charts</w:t>
      </w:r>
      <w:r>
        <w:t xml:space="preserve">  </w:t>
      </w:r>
      <w:r>
        <w:fldChar w:fldCharType="begin">
          <w:ffData>
            <w:name w:val="Check1"/>
            <w:enabled/>
            <w:calcOnExit w:val="0"/>
            <w:checkBox>
              <w:sizeAuto/>
              <w:default w:val="0"/>
            </w:checkBox>
          </w:ffData>
        </w:fldChar>
      </w:r>
      <w:r>
        <w:instrText xml:space="preserve"> FORMCHECKBOX </w:instrText>
      </w:r>
      <w:r w:rsidR="00F46530">
        <w:fldChar w:fldCharType="separate"/>
      </w:r>
      <w:r>
        <w:fldChar w:fldCharType="end"/>
      </w:r>
      <w:r>
        <w:t xml:space="preserve">  </w:t>
      </w:r>
      <w:r w:rsidR="00985A72">
        <w:t>Bar charts</w:t>
      </w:r>
      <w:r>
        <w:t xml:space="preserve">  </w:t>
      </w:r>
      <w:r>
        <w:fldChar w:fldCharType="begin">
          <w:ffData>
            <w:name w:val="Check1"/>
            <w:enabled/>
            <w:calcOnExit w:val="0"/>
            <w:checkBox>
              <w:sizeAuto/>
              <w:default w:val="0"/>
            </w:checkBox>
          </w:ffData>
        </w:fldChar>
      </w:r>
      <w:r>
        <w:instrText xml:space="preserve"> FORMCHECKBOX </w:instrText>
      </w:r>
      <w:r w:rsidR="00F46530">
        <w:fldChar w:fldCharType="separate"/>
      </w:r>
      <w:r>
        <w:fldChar w:fldCharType="end"/>
      </w:r>
    </w:p>
    <w:p w14:paraId="17232BA7" w14:textId="77777777" w:rsidR="00985A72" w:rsidRDefault="00985A72" w:rsidP="0086183D">
      <w:pPr>
        <w:framePr w:w="8566" w:h="9781" w:hSpace="180" w:wrap="around" w:vAnchor="text" w:hAnchor="page" w:x="1606" w:y="-914"/>
        <w:pBdr>
          <w:top w:val="single" w:sz="6" w:space="1" w:color="auto"/>
          <w:left w:val="single" w:sz="6" w:space="1" w:color="auto"/>
          <w:bottom w:val="single" w:sz="6" w:space="1" w:color="auto"/>
          <w:right w:val="single" w:sz="6" w:space="1" w:color="auto"/>
        </w:pBdr>
        <w:spacing w:after="0"/>
      </w:pPr>
      <w:r>
        <w:rPr>
          <w:b/>
          <w:sz w:val="24"/>
        </w:rPr>
        <w:t>4</w:t>
      </w:r>
      <w:r w:rsidRPr="006613E0">
        <w:rPr>
          <w:b/>
          <w:sz w:val="24"/>
        </w:rPr>
        <w:t>)</w:t>
      </w:r>
      <w:r w:rsidRPr="006613E0">
        <w:rPr>
          <w:sz w:val="24"/>
        </w:rPr>
        <w:t xml:space="preserve"> </w:t>
      </w:r>
      <w:r>
        <w:t>Are computers easily accessible in your workplace?</w:t>
      </w:r>
    </w:p>
    <w:p w14:paraId="3B4E72EB" w14:textId="77777777" w:rsidR="00985A72" w:rsidRDefault="00985A72" w:rsidP="0086183D">
      <w:pPr>
        <w:framePr w:w="8566" w:h="9781" w:hSpace="180" w:wrap="around" w:vAnchor="text" w:hAnchor="page" w:x="1606" w:y="-914"/>
        <w:pBdr>
          <w:top w:val="single" w:sz="6" w:space="1" w:color="auto"/>
          <w:left w:val="single" w:sz="6" w:space="1" w:color="auto"/>
          <w:bottom w:val="single" w:sz="6" w:space="1" w:color="auto"/>
          <w:right w:val="single" w:sz="6" w:space="1" w:color="auto"/>
        </w:pBdr>
        <w:spacing w:after="0"/>
      </w:pPr>
      <w:r>
        <w:t xml:space="preserve">    Yes  </w:t>
      </w:r>
      <w:r>
        <w:fldChar w:fldCharType="begin">
          <w:ffData>
            <w:name w:val="Check1"/>
            <w:enabled/>
            <w:calcOnExit w:val="0"/>
            <w:checkBox>
              <w:sizeAuto/>
              <w:default w:val="0"/>
            </w:checkBox>
          </w:ffData>
        </w:fldChar>
      </w:r>
      <w:r>
        <w:instrText xml:space="preserve"> FORMCHECKBOX </w:instrText>
      </w:r>
      <w:r w:rsidR="00F46530">
        <w:fldChar w:fldCharType="separate"/>
      </w:r>
      <w:r>
        <w:fldChar w:fldCharType="end"/>
      </w:r>
      <w:r>
        <w:t xml:space="preserve">  No  </w:t>
      </w:r>
      <w:r>
        <w:fldChar w:fldCharType="begin">
          <w:ffData>
            <w:name w:val="Check1"/>
            <w:enabled/>
            <w:calcOnExit w:val="0"/>
            <w:checkBox>
              <w:sizeAuto/>
              <w:default w:val="0"/>
            </w:checkBox>
          </w:ffData>
        </w:fldChar>
      </w:r>
      <w:r>
        <w:instrText xml:space="preserve"> FORMCHECKBOX </w:instrText>
      </w:r>
      <w:r w:rsidR="00F46530">
        <w:fldChar w:fldCharType="separate"/>
      </w:r>
      <w:r>
        <w:fldChar w:fldCharType="end"/>
      </w:r>
      <w:r>
        <w:t xml:space="preserve">  Unsure  </w:t>
      </w:r>
      <w:r>
        <w:fldChar w:fldCharType="begin">
          <w:ffData>
            <w:name w:val="Check1"/>
            <w:enabled/>
            <w:calcOnExit w:val="0"/>
            <w:checkBox>
              <w:sizeAuto/>
              <w:default w:val="0"/>
            </w:checkBox>
          </w:ffData>
        </w:fldChar>
      </w:r>
      <w:r>
        <w:instrText xml:space="preserve"> FORMCHECKBOX </w:instrText>
      </w:r>
      <w:r w:rsidR="00F46530">
        <w:fldChar w:fldCharType="separate"/>
      </w:r>
      <w:r>
        <w:fldChar w:fldCharType="end"/>
      </w:r>
    </w:p>
    <w:p w14:paraId="4B9B85A0" w14:textId="77777777" w:rsidR="00985A72" w:rsidRDefault="00985A72" w:rsidP="0086183D">
      <w:pPr>
        <w:framePr w:w="8566" w:h="9781" w:hSpace="180" w:wrap="around" w:vAnchor="text" w:hAnchor="page" w:x="1606" w:y="-914"/>
        <w:pBdr>
          <w:top w:val="single" w:sz="6" w:space="1" w:color="auto"/>
          <w:left w:val="single" w:sz="6" w:space="1" w:color="auto"/>
          <w:bottom w:val="single" w:sz="6" w:space="1" w:color="auto"/>
          <w:right w:val="single" w:sz="6" w:space="1" w:color="auto"/>
        </w:pBdr>
        <w:spacing w:after="0"/>
      </w:pPr>
      <w:r>
        <w:rPr>
          <w:b/>
          <w:sz w:val="24"/>
        </w:rPr>
        <w:t>5</w:t>
      </w:r>
      <w:r w:rsidRPr="006613E0">
        <w:rPr>
          <w:b/>
          <w:sz w:val="24"/>
        </w:rPr>
        <w:t>)</w:t>
      </w:r>
      <w:r w:rsidRPr="006613E0">
        <w:rPr>
          <w:sz w:val="24"/>
        </w:rPr>
        <w:t xml:space="preserve"> </w:t>
      </w:r>
      <w:r>
        <w:t>Do you own an Android or Apple based smartphone?</w:t>
      </w:r>
    </w:p>
    <w:p w14:paraId="28622651" w14:textId="77777777" w:rsidR="00985A72" w:rsidRDefault="00985A72" w:rsidP="0086183D">
      <w:pPr>
        <w:framePr w:w="8566" w:h="9781" w:hSpace="180" w:wrap="around" w:vAnchor="text" w:hAnchor="page" w:x="1606" w:y="-914"/>
        <w:pBdr>
          <w:top w:val="single" w:sz="6" w:space="1" w:color="auto"/>
          <w:left w:val="single" w:sz="6" w:space="1" w:color="auto"/>
          <w:bottom w:val="single" w:sz="6" w:space="1" w:color="auto"/>
          <w:right w:val="single" w:sz="6" w:space="1" w:color="auto"/>
        </w:pBdr>
        <w:spacing w:after="0"/>
      </w:pPr>
      <w:r>
        <w:t xml:space="preserve">    Apple  </w:t>
      </w:r>
      <w:r>
        <w:fldChar w:fldCharType="begin">
          <w:ffData>
            <w:name w:val="Check1"/>
            <w:enabled/>
            <w:calcOnExit w:val="0"/>
            <w:checkBox>
              <w:sizeAuto/>
              <w:default w:val="0"/>
            </w:checkBox>
          </w:ffData>
        </w:fldChar>
      </w:r>
      <w:r>
        <w:instrText xml:space="preserve"> FORMCHECKBOX </w:instrText>
      </w:r>
      <w:r w:rsidR="00F46530">
        <w:fldChar w:fldCharType="separate"/>
      </w:r>
      <w:r>
        <w:fldChar w:fldCharType="end"/>
      </w:r>
      <w:r>
        <w:t xml:space="preserve">  Android  </w:t>
      </w:r>
      <w:r>
        <w:fldChar w:fldCharType="begin">
          <w:ffData>
            <w:name w:val="Check1"/>
            <w:enabled/>
            <w:calcOnExit w:val="0"/>
            <w:checkBox>
              <w:sizeAuto/>
              <w:default w:val="0"/>
            </w:checkBox>
          </w:ffData>
        </w:fldChar>
      </w:r>
      <w:r>
        <w:instrText xml:space="preserve"> FORMCHECKBOX </w:instrText>
      </w:r>
      <w:r w:rsidR="00F46530">
        <w:fldChar w:fldCharType="separate"/>
      </w:r>
      <w:r>
        <w:fldChar w:fldCharType="end"/>
      </w:r>
      <w:r>
        <w:t xml:space="preserve">  Other  </w:t>
      </w:r>
      <w:r>
        <w:fldChar w:fldCharType="begin">
          <w:ffData>
            <w:name w:val="Check1"/>
            <w:enabled/>
            <w:calcOnExit w:val="0"/>
            <w:checkBox>
              <w:sizeAuto/>
              <w:default w:val="0"/>
            </w:checkBox>
          </w:ffData>
        </w:fldChar>
      </w:r>
      <w:r>
        <w:instrText xml:space="preserve"> FORMCHECKBOX </w:instrText>
      </w:r>
      <w:r w:rsidR="00F46530">
        <w:fldChar w:fldCharType="separate"/>
      </w:r>
      <w:r>
        <w:fldChar w:fldCharType="end"/>
      </w:r>
    </w:p>
    <w:p w14:paraId="5864A713" w14:textId="77777777" w:rsidR="00985A72" w:rsidRDefault="00985A72" w:rsidP="0086183D">
      <w:pPr>
        <w:framePr w:w="8566" w:h="9781" w:hSpace="180" w:wrap="around" w:vAnchor="text" w:hAnchor="page" w:x="1606" w:y="-914"/>
        <w:pBdr>
          <w:top w:val="single" w:sz="6" w:space="1" w:color="auto"/>
          <w:left w:val="single" w:sz="6" w:space="1" w:color="auto"/>
          <w:bottom w:val="single" w:sz="6" w:space="1" w:color="auto"/>
          <w:right w:val="single" w:sz="6" w:space="1" w:color="auto"/>
        </w:pBdr>
        <w:spacing w:after="0"/>
      </w:pPr>
      <w:r>
        <w:rPr>
          <w:b/>
          <w:sz w:val="24"/>
        </w:rPr>
        <w:t xml:space="preserve">     5.1</w:t>
      </w:r>
      <w:r w:rsidRPr="006613E0">
        <w:rPr>
          <w:b/>
          <w:sz w:val="24"/>
        </w:rPr>
        <w:t>)</w:t>
      </w:r>
      <w:r>
        <w:rPr>
          <w:b/>
          <w:sz w:val="24"/>
        </w:rPr>
        <w:t>*</w:t>
      </w:r>
      <w:r w:rsidRPr="006613E0">
        <w:rPr>
          <w:sz w:val="24"/>
        </w:rPr>
        <w:t xml:space="preserve"> </w:t>
      </w:r>
      <w:r>
        <w:t>if you answered other, please describe what type of phone you have</w:t>
      </w:r>
      <w:r w:rsidR="0086183D">
        <w:t>.</w:t>
      </w:r>
    </w:p>
    <w:p w14:paraId="286A5FD7" w14:textId="77777777" w:rsidR="006613E0" w:rsidRDefault="006613E0" w:rsidP="0086183D">
      <w:pPr>
        <w:framePr w:w="8566" w:h="9781" w:hSpace="180" w:wrap="around" w:vAnchor="text" w:hAnchor="page" w:x="1606" w:y="-914"/>
        <w:pBdr>
          <w:top w:val="single" w:sz="6" w:space="1" w:color="auto"/>
          <w:left w:val="single" w:sz="6" w:space="1" w:color="auto"/>
          <w:bottom w:val="single" w:sz="6" w:space="1" w:color="auto"/>
          <w:right w:val="single" w:sz="6" w:space="1" w:color="auto"/>
        </w:pBdr>
        <w:spacing w:after="0"/>
      </w:pPr>
    </w:p>
    <w:p w14:paraId="13EB9014" w14:textId="77777777" w:rsidR="0086183D" w:rsidRDefault="0086183D" w:rsidP="0086183D">
      <w:pPr>
        <w:framePr w:w="8566" w:h="9781" w:hSpace="180" w:wrap="around" w:vAnchor="text" w:hAnchor="page" w:x="1606" w:y="-914"/>
        <w:pBdr>
          <w:top w:val="single" w:sz="6" w:space="1" w:color="auto"/>
          <w:left w:val="single" w:sz="6" w:space="1" w:color="auto"/>
          <w:bottom w:val="single" w:sz="6" w:space="1" w:color="auto"/>
          <w:right w:val="single" w:sz="6" w:space="1" w:color="auto"/>
        </w:pBdr>
        <w:spacing w:after="0"/>
      </w:pPr>
      <w:r>
        <w:rPr>
          <w:b/>
          <w:sz w:val="24"/>
        </w:rPr>
        <w:t>6</w:t>
      </w:r>
      <w:r w:rsidRPr="006613E0">
        <w:rPr>
          <w:b/>
          <w:sz w:val="24"/>
        </w:rPr>
        <w:t>)</w:t>
      </w:r>
      <w:r>
        <w:rPr>
          <w:b/>
          <w:sz w:val="24"/>
        </w:rPr>
        <w:t xml:space="preserve">* </w:t>
      </w:r>
      <w:r>
        <w:rPr>
          <w:sz w:val="24"/>
        </w:rPr>
        <w:t>Please describe how stock is logged when made available for sale.</w:t>
      </w:r>
      <w:r w:rsidRPr="006613E0">
        <w:rPr>
          <w:sz w:val="24"/>
        </w:rPr>
        <w:t xml:space="preserve"> </w:t>
      </w:r>
    </w:p>
    <w:p w14:paraId="4F0301FE" w14:textId="77777777" w:rsidR="006613E0" w:rsidRDefault="006613E0" w:rsidP="0086183D">
      <w:pPr>
        <w:framePr w:w="8566" w:h="9781" w:hSpace="180" w:wrap="around" w:vAnchor="text" w:hAnchor="page" w:x="1606" w:y="-914"/>
        <w:pBdr>
          <w:top w:val="single" w:sz="6" w:space="1" w:color="auto"/>
          <w:left w:val="single" w:sz="6" w:space="1" w:color="auto"/>
          <w:bottom w:val="single" w:sz="6" w:space="1" w:color="auto"/>
          <w:right w:val="single" w:sz="6" w:space="1" w:color="auto"/>
        </w:pBdr>
        <w:spacing w:after="0"/>
      </w:pPr>
    </w:p>
    <w:p w14:paraId="417045FD" w14:textId="77777777" w:rsidR="0086183D" w:rsidRDefault="0086183D" w:rsidP="0086183D">
      <w:pPr>
        <w:framePr w:w="8566" w:h="9781" w:hSpace="180" w:wrap="around" w:vAnchor="text" w:hAnchor="page" w:x="1606" w:y="-914"/>
        <w:pBdr>
          <w:top w:val="single" w:sz="6" w:space="1" w:color="auto"/>
          <w:left w:val="single" w:sz="6" w:space="1" w:color="auto"/>
          <w:bottom w:val="single" w:sz="6" w:space="1" w:color="auto"/>
          <w:right w:val="single" w:sz="6" w:space="1" w:color="auto"/>
        </w:pBdr>
        <w:spacing w:after="0"/>
      </w:pPr>
    </w:p>
    <w:p w14:paraId="0B39D727" w14:textId="77777777" w:rsidR="0086183D" w:rsidRDefault="0086183D" w:rsidP="0086183D">
      <w:pPr>
        <w:framePr w:w="8566" w:h="9781" w:hSpace="180" w:wrap="around" w:vAnchor="text" w:hAnchor="page" w:x="1606" w:y="-914"/>
        <w:pBdr>
          <w:top w:val="single" w:sz="6" w:space="1" w:color="auto"/>
          <w:left w:val="single" w:sz="6" w:space="1" w:color="auto"/>
          <w:bottom w:val="single" w:sz="6" w:space="1" w:color="auto"/>
          <w:right w:val="single" w:sz="6" w:space="1" w:color="auto"/>
        </w:pBdr>
        <w:spacing w:after="0"/>
      </w:pPr>
    </w:p>
    <w:p w14:paraId="44FF9749" w14:textId="77777777" w:rsidR="0086183D" w:rsidRDefault="0086183D" w:rsidP="0086183D">
      <w:pPr>
        <w:framePr w:w="8566" w:h="9781" w:hSpace="180" w:wrap="around" w:vAnchor="text" w:hAnchor="page" w:x="1606" w:y="-914"/>
        <w:pBdr>
          <w:top w:val="single" w:sz="6" w:space="1" w:color="auto"/>
          <w:left w:val="single" w:sz="6" w:space="1" w:color="auto"/>
          <w:bottom w:val="single" w:sz="6" w:space="1" w:color="auto"/>
          <w:right w:val="single" w:sz="6" w:space="1" w:color="auto"/>
        </w:pBdr>
        <w:spacing w:after="0"/>
      </w:pPr>
    </w:p>
    <w:p w14:paraId="1C5B9421" w14:textId="77777777" w:rsidR="0086183D" w:rsidRDefault="0086183D" w:rsidP="0086183D">
      <w:pPr>
        <w:framePr w:w="8566" w:h="9781" w:hSpace="180" w:wrap="around" w:vAnchor="text" w:hAnchor="page" w:x="1606" w:y="-914"/>
        <w:pBdr>
          <w:top w:val="single" w:sz="6" w:space="1" w:color="auto"/>
          <w:left w:val="single" w:sz="6" w:space="1" w:color="auto"/>
          <w:bottom w:val="single" w:sz="6" w:space="1" w:color="auto"/>
          <w:right w:val="single" w:sz="6" w:space="1" w:color="auto"/>
        </w:pBdr>
        <w:spacing w:after="0"/>
      </w:pPr>
    </w:p>
    <w:p w14:paraId="004E69D8" w14:textId="77777777" w:rsidR="0086183D" w:rsidRDefault="0086183D" w:rsidP="0086183D">
      <w:pPr>
        <w:framePr w:w="8566" w:h="9781" w:hSpace="180" w:wrap="around" w:vAnchor="text" w:hAnchor="page" w:x="1606" w:y="-914"/>
        <w:pBdr>
          <w:top w:val="single" w:sz="6" w:space="1" w:color="auto"/>
          <w:left w:val="single" w:sz="6" w:space="1" w:color="auto"/>
          <w:bottom w:val="single" w:sz="6" w:space="1" w:color="auto"/>
          <w:right w:val="single" w:sz="6" w:space="1" w:color="auto"/>
        </w:pBdr>
        <w:spacing w:after="0"/>
      </w:pPr>
      <w:r>
        <w:rPr>
          <w:b/>
          <w:sz w:val="24"/>
        </w:rPr>
        <w:t>7</w:t>
      </w:r>
      <w:r w:rsidRPr="006613E0">
        <w:rPr>
          <w:b/>
          <w:sz w:val="24"/>
        </w:rPr>
        <w:t>)</w:t>
      </w:r>
      <w:r>
        <w:rPr>
          <w:b/>
          <w:sz w:val="24"/>
        </w:rPr>
        <w:t xml:space="preserve"> </w:t>
      </w:r>
      <w:r>
        <w:rPr>
          <w:sz w:val="24"/>
        </w:rPr>
        <w:t xml:space="preserve">Do you agree that an electronic based system is </w:t>
      </w:r>
      <w:r w:rsidR="0046514F">
        <w:rPr>
          <w:sz w:val="24"/>
        </w:rPr>
        <w:t>needed?</w:t>
      </w:r>
    </w:p>
    <w:p w14:paraId="5B3F2B41" w14:textId="77777777" w:rsidR="0086183D" w:rsidRDefault="0086183D" w:rsidP="0086183D">
      <w:pPr>
        <w:framePr w:w="8566" w:h="9781" w:hSpace="180" w:wrap="around" w:vAnchor="text" w:hAnchor="page" w:x="1606" w:y="-914"/>
        <w:pBdr>
          <w:top w:val="single" w:sz="6" w:space="1" w:color="auto"/>
          <w:left w:val="single" w:sz="6" w:space="1" w:color="auto"/>
          <w:bottom w:val="single" w:sz="6" w:space="1" w:color="auto"/>
          <w:right w:val="single" w:sz="6" w:space="1" w:color="auto"/>
        </w:pBdr>
        <w:spacing w:after="0"/>
      </w:pPr>
      <w:r>
        <w:t xml:space="preserve">     Strongly agree  </w:t>
      </w:r>
      <w:r>
        <w:fldChar w:fldCharType="begin">
          <w:ffData>
            <w:name w:val="Check1"/>
            <w:enabled/>
            <w:calcOnExit w:val="0"/>
            <w:checkBox>
              <w:sizeAuto/>
              <w:default w:val="0"/>
            </w:checkBox>
          </w:ffData>
        </w:fldChar>
      </w:r>
      <w:r>
        <w:instrText xml:space="preserve"> FORMCHECKBOX </w:instrText>
      </w:r>
      <w:r w:rsidR="00F46530">
        <w:fldChar w:fldCharType="separate"/>
      </w:r>
      <w:r>
        <w:fldChar w:fldCharType="end"/>
      </w:r>
      <w:r>
        <w:t xml:space="preserve">  </w:t>
      </w:r>
      <w:proofErr w:type="spellStart"/>
      <w:r>
        <w:t>Agree</w:t>
      </w:r>
      <w:proofErr w:type="spellEnd"/>
      <w:r>
        <w:t xml:space="preserve">  </w:t>
      </w:r>
      <w:r>
        <w:fldChar w:fldCharType="begin">
          <w:ffData>
            <w:name w:val="Check1"/>
            <w:enabled/>
            <w:calcOnExit w:val="0"/>
            <w:checkBox>
              <w:sizeAuto/>
              <w:default w:val="0"/>
            </w:checkBox>
          </w:ffData>
        </w:fldChar>
      </w:r>
      <w:r>
        <w:instrText xml:space="preserve"> FORMCHECKBOX </w:instrText>
      </w:r>
      <w:r w:rsidR="00F46530">
        <w:fldChar w:fldCharType="separate"/>
      </w:r>
      <w:r>
        <w:fldChar w:fldCharType="end"/>
      </w:r>
      <w:r>
        <w:t xml:space="preserve">  Disagree  </w:t>
      </w:r>
      <w:r>
        <w:fldChar w:fldCharType="begin">
          <w:ffData>
            <w:name w:val="Check1"/>
            <w:enabled/>
            <w:calcOnExit w:val="0"/>
            <w:checkBox>
              <w:sizeAuto/>
              <w:default w:val="0"/>
            </w:checkBox>
          </w:ffData>
        </w:fldChar>
      </w:r>
      <w:r>
        <w:instrText xml:space="preserve"> FORMCHECKBOX </w:instrText>
      </w:r>
      <w:r w:rsidR="00F46530">
        <w:fldChar w:fldCharType="separate"/>
      </w:r>
      <w:r>
        <w:fldChar w:fldCharType="end"/>
      </w:r>
      <w:r>
        <w:t xml:space="preserve"> Strongly Disagree  </w:t>
      </w:r>
      <w:r>
        <w:fldChar w:fldCharType="begin">
          <w:ffData>
            <w:name w:val="Check1"/>
            <w:enabled/>
            <w:calcOnExit w:val="0"/>
            <w:checkBox>
              <w:sizeAuto/>
              <w:default w:val="0"/>
            </w:checkBox>
          </w:ffData>
        </w:fldChar>
      </w:r>
      <w:r>
        <w:instrText xml:space="preserve"> FORMCHECKBOX </w:instrText>
      </w:r>
      <w:r w:rsidR="00F46530">
        <w:fldChar w:fldCharType="separate"/>
      </w:r>
      <w:r>
        <w:fldChar w:fldCharType="end"/>
      </w:r>
    </w:p>
    <w:p w14:paraId="216B47C4" w14:textId="77777777" w:rsidR="0086183D" w:rsidRDefault="0086183D" w:rsidP="0086183D">
      <w:pPr>
        <w:framePr w:w="8566" w:h="9781" w:hSpace="180" w:wrap="around" w:vAnchor="text" w:hAnchor="page" w:x="1606" w:y="-914"/>
        <w:pBdr>
          <w:top w:val="single" w:sz="6" w:space="1" w:color="auto"/>
          <w:left w:val="single" w:sz="6" w:space="1" w:color="auto"/>
          <w:bottom w:val="single" w:sz="6" w:space="1" w:color="auto"/>
          <w:right w:val="single" w:sz="6" w:space="1" w:color="auto"/>
        </w:pBdr>
        <w:spacing w:after="0"/>
        <w:rPr>
          <w:i/>
        </w:rPr>
      </w:pPr>
    </w:p>
    <w:p w14:paraId="2BACE253" w14:textId="77777777" w:rsidR="0086183D" w:rsidRDefault="0086183D" w:rsidP="0086183D">
      <w:pPr>
        <w:framePr w:w="8566" w:h="9781" w:hSpace="180" w:wrap="around" w:vAnchor="text" w:hAnchor="page" w:x="1606" w:y="-914"/>
        <w:pBdr>
          <w:top w:val="single" w:sz="6" w:space="1" w:color="auto"/>
          <w:left w:val="single" w:sz="6" w:space="1" w:color="auto"/>
          <w:bottom w:val="single" w:sz="6" w:space="1" w:color="auto"/>
          <w:right w:val="single" w:sz="6" w:space="1" w:color="auto"/>
        </w:pBdr>
        <w:spacing w:after="0"/>
        <w:rPr>
          <w:i/>
        </w:rPr>
      </w:pPr>
    </w:p>
    <w:p w14:paraId="227365DE" w14:textId="77777777" w:rsidR="0024246D" w:rsidRDefault="0086183D" w:rsidP="0086183D">
      <w:pPr>
        <w:framePr w:w="8566" w:h="9781" w:hSpace="180" w:wrap="around" w:vAnchor="text" w:hAnchor="page" w:x="1606" w:y="-914"/>
        <w:pBdr>
          <w:top w:val="single" w:sz="6" w:space="1" w:color="auto"/>
          <w:left w:val="single" w:sz="6" w:space="1" w:color="auto"/>
          <w:bottom w:val="single" w:sz="6" w:space="1" w:color="auto"/>
          <w:right w:val="single" w:sz="6" w:space="1" w:color="auto"/>
        </w:pBdr>
        <w:spacing w:after="0"/>
        <w:rPr>
          <w:i/>
        </w:rPr>
      </w:pPr>
      <w:r>
        <w:rPr>
          <w:i/>
        </w:rPr>
        <w:t xml:space="preserve">Thank you for taking the time to complete this questionnaire. All questionnaires will be </w:t>
      </w:r>
    </w:p>
    <w:p w14:paraId="4017B5B6" w14:textId="77777777" w:rsidR="0086183D" w:rsidRPr="006613E0" w:rsidRDefault="0046514F" w:rsidP="0086183D">
      <w:pPr>
        <w:framePr w:w="8566" w:h="9781" w:hSpace="180" w:wrap="around" w:vAnchor="text" w:hAnchor="page" w:x="1606" w:y="-914"/>
        <w:pBdr>
          <w:top w:val="single" w:sz="6" w:space="1" w:color="auto"/>
          <w:left w:val="single" w:sz="6" w:space="1" w:color="auto"/>
          <w:bottom w:val="single" w:sz="6" w:space="1" w:color="auto"/>
          <w:right w:val="single" w:sz="6" w:space="1" w:color="auto"/>
        </w:pBdr>
        <w:spacing w:after="0"/>
        <w:rPr>
          <w:i/>
        </w:rPr>
      </w:pPr>
      <w:r>
        <w:rPr>
          <w:i/>
        </w:rPr>
        <w:t>Collected</w:t>
      </w:r>
      <w:r w:rsidR="0086183D">
        <w:rPr>
          <w:i/>
        </w:rPr>
        <w:t xml:space="preserve"> by Arun Patel</w:t>
      </w:r>
    </w:p>
    <w:p w14:paraId="68A2EC91" w14:textId="77777777" w:rsidR="0086183D" w:rsidRDefault="0086183D" w:rsidP="0086183D">
      <w:pPr>
        <w:framePr w:w="8566" w:h="9781" w:hSpace="180" w:wrap="around" w:vAnchor="text" w:hAnchor="page" w:x="1606" w:y="-914"/>
        <w:pBdr>
          <w:top w:val="single" w:sz="6" w:space="1" w:color="auto"/>
          <w:left w:val="single" w:sz="6" w:space="1" w:color="auto"/>
          <w:bottom w:val="single" w:sz="6" w:space="1" w:color="auto"/>
          <w:right w:val="single" w:sz="6" w:space="1" w:color="auto"/>
        </w:pBdr>
        <w:spacing w:after="0"/>
      </w:pPr>
    </w:p>
    <w:p w14:paraId="4D5A74A1" w14:textId="77777777" w:rsidR="007C3A6B" w:rsidRPr="0046514F" w:rsidRDefault="0086183D" w:rsidP="0046514F">
      <w:r>
        <w:rPr>
          <w:noProof/>
          <w:lang w:eastAsia="en-GB"/>
        </w:rPr>
        <w:lastRenderedPageBreak/>
        <mc:AlternateContent>
          <mc:Choice Requires="wps">
            <w:drawing>
              <wp:anchor distT="0" distB="0" distL="114300" distR="114300" simplePos="0" relativeHeight="251669504" behindDoc="1" locked="0" layoutInCell="1" allowOverlap="1" wp14:anchorId="21E69837" wp14:editId="266A311A">
                <wp:simplePos x="0" y="0"/>
                <wp:positionH relativeFrom="column">
                  <wp:posOffset>247650</wp:posOffset>
                </wp:positionH>
                <wp:positionV relativeFrom="paragraph">
                  <wp:posOffset>2943225</wp:posOffset>
                </wp:positionV>
                <wp:extent cx="4895850" cy="8382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4895850" cy="83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5C91566" w14:textId="77777777" w:rsidR="0086183D" w:rsidRDefault="0086183D" w:rsidP="008618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2573E411" id="Text Box 4" o:spid="_x0000_s1029" type="#_x0000_t202" style="position:absolute;margin-left:19.5pt;margin-top:231.75pt;width:385.5pt;height:6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" fillcolor="white [3201]" strokeweight=".5pt">
                <v:textbox>
                  <w:txbxContent>
                    <w:p w:rsidR="0086183D" w:rsidRDefault="0086183D" w:rsidP="0086183D"/>
                  </w:txbxContent>
                </v:textbox>
              </v:shape>
            </w:pict>
          </mc:Fallback>
        </mc:AlternateContent>
      </w:r>
      <w:r w:rsidR="00985A72">
        <w:rPr>
          <w:noProof/>
          <w:lang w:eastAsia="en-GB"/>
        </w:rPr>
        <mc:AlternateContent>
          <mc:Choice Requires="wps">
            <w:drawing>
              <wp:anchor distT="0" distB="0" distL="114300" distR="114300" simplePos="0" relativeHeight="251667456" behindDoc="1" locked="0" layoutInCell="1" allowOverlap="1" wp14:anchorId="52EA71FC" wp14:editId="0723AB97">
                <wp:simplePos x="0" y="0"/>
                <wp:positionH relativeFrom="column">
                  <wp:posOffset>638175</wp:posOffset>
                </wp:positionH>
                <wp:positionV relativeFrom="paragraph">
                  <wp:posOffset>2533650</wp:posOffset>
                </wp:positionV>
                <wp:extent cx="4495800" cy="1809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4495800" cy="180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22BCD3" w14:textId="77777777" w:rsidR="00985A72" w:rsidRDefault="0098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id="Text Box 2" o:spid="_x0000_s1030" type="#_x0000_t202" style="position:absolute;margin-left:50.25pt;margin-top:199.5pt;width:354pt;height:14.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" fillcolor="white [3201]" strokeweight=".5pt">
                <v:textbox>
                  <w:txbxContent>
                    <w:p w:rsidR="00985A72" w:rsidRDefault="00985A72"/>
                  </w:txbxContent>
                </v:textbox>
              </v:shape>
            </w:pict>
          </mc:Fallback>
        </mc:AlternateContent>
      </w:r>
      <w:r w:rsidR="00646455">
        <w:t>My client’s answers were as follows:</w:t>
      </w:r>
    </w:p>
    <w:p w14:paraId="22392B4B" w14:textId="77777777" w:rsidR="00646455" w:rsidRDefault="00646455" w:rsidP="00CA7B1A">
      <w:pPr>
        <w:tabs>
          <w:tab w:val="left" w:pos="6885"/>
        </w:tabs>
        <w:spacing w:after="0"/>
      </w:pPr>
      <w:r w:rsidRPr="00646455">
        <w:rPr>
          <w:b/>
        </w:rPr>
        <w:t>1)</w:t>
      </w:r>
      <w:r>
        <w:t xml:space="preserve"> What would you rate the current system out of 10?</w:t>
      </w:r>
    </w:p>
    <w:p w14:paraId="063E97D1" w14:textId="77777777" w:rsidR="00C86121" w:rsidRDefault="00646455" w:rsidP="00CA7B1A">
      <w:pPr>
        <w:tabs>
          <w:tab w:val="left" w:pos="6885"/>
        </w:tabs>
        <w:spacing w:after="0"/>
        <w:ind w:left="720"/>
      </w:pPr>
      <w:r>
        <w:t>Answer: 4</w:t>
      </w:r>
      <w:r w:rsidR="00985A72">
        <w:tab/>
      </w:r>
    </w:p>
    <w:p w14:paraId="2A52EFEA" w14:textId="77777777" w:rsidR="00CA7B1A" w:rsidRDefault="00CA7B1A" w:rsidP="00CA7B1A">
      <w:pPr>
        <w:spacing w:after="0"/>
      </w:pPr>
      <w:r w:rsidRPr="00CA7B1A">
        <w:rPr>
          <w:b/>
        </w:rPr>
        <w:t>2)</w:t>
      </w:r>
      <w:r>
        <w:rPr>
          <w:b/>
        </w:rPr>
        <w:t xml:space="preserve"> </w:t>
      </w:r>
      <w:r>
        <w:t xml:space="preserve">Do you need to record the amount of products out on shelves?  </w:t>
      </w:r>
    </w:p>
    <w:p w14:paraId="4ACAA652" w14:textId="77777777" w:rsidR="00C86121" w:rsidRPr="00CA7B1A" w:rsidRDefault="00CA7B1A" w:rsidP="00CA7B1A">
      <w:pPr>
        <w:spacing w:after="0"/>
        <w:ind w:left="720"/>
      </w:pPr>
      <w:r>
        <w:t>Answer: Yes</w:t>
      </w:r>
    </w:p>
    <w:p w14:paraId="5B5B681C" w14:textId="77777777" w:rsidR="00CA7B1A" w:rsidRDefault="00CA7B1A" w:rsidP="00CA7B1A">
      <w:pPr>
        <w:spacing w:after="0"/>
      </w:pPr>
      <w:r>
        <w:rPr>
          <w:b/>
        </w:rPr>
        <w:t>3</w:t>
      </w:r>
      <w:r w:rsidRPr="00CA7B1A">
        <w:rPr>
          <w:b/>
        </w:rPr>
        <w:t>)</w:t>
      </w:r>
      <w:r w:rsidRPr="006613E0">
        <w:rPr>
          <w:sz w:val="24"/>
        </w:rPr>
        <w:t xml:space="preserve"> </w:t>
      </w:r>
      <w:r>
        <w:t xml:space="preserve">Which </w:t>
      </w:r>
      <w:r w:rsidRPr="006613E0">
        <w:t>statistical</w:t>
      </w:r>
      <w:r>
        <w:t xml:space="preserve"> representation of stock do you prefer most?</w:t>
      </w:r>
    </w:p>
    <w:p w14:paraId="5CB5EF95" w14:textId="77777777" w:rsidR="00CA7B1A" w:rsidRDefault="00CA7B1A" w:rsidP="00CA7B1A">
      <w:pPr>
        <w:spacing w:after="0"/>
        <w:ind w:left="720"/>
      </w:pPr>
      <w:r>
        <w:t>Answer: Graphs (1), Bar charts (2) and Pie charts (3)</w:t>
      </w:r>
    </w:p>
    <w:p w14:paraId="4AB5192B" w14:textId="77777777" w:rsidR="007C3A6B" w:rsidRDefault="007C3A6B" w:rsidP="007C3A6B">
      <w:pPr>
        <w:spacing w:after="0"/>
      </w:pPr>
      <w:r>
        <w:rPr>
          <w:b/>
        </w:rPr>
        <w:t>4</w:t>
      </w:r>
      <w:r w:rsidRPr="00CA7B1A">
        <w:rPr>
          <w:b/>
        </w:rPr>
        <w:t>)</w:t>
      </w:r>
      <w:r w:rsidRPr="006613E0">
        <w:rPr>
          <w:sz w:val="24"/>
        </w:rPr>
        <w:t xml:space="preserve"> </w:t>
      </w:r>
      <w:r>
        <w:t>Are computers easily accessible in your workplace?</w:t>
      </w:r>
    </w:p>
    <w:p w14:paraId="209371FF" w14:textId="77777777" w:rsidR="007C3A6B" w:rsidRPr="00CA7B1A" w:rsidRDefault="007C3A6B" w:rsidP="007C3A6B">
      <w:pPr>
        <w:spacing w:after="0"/>
        <w:ind w:left="720"/>
      </w:pPr>
      <w:r>
        <w:t>Answer: No</w:t>
      </w:r>
    </w:p>
    <w:p w14:paraId="53890247" w14:textId="77777777" w:rsidR="007C3A6B" w:rsidRDefault="007C3A6B" w:rsidP="007C3A6B">
      <w:pPr>
        <w:spacing w:after="0"/>
      </w:pPr>
      <w:r>
        <w:rPr>
          <w:b/>
        </w:rPr>
        <w:t>5</w:t>
      </w:r>
      <w:r w:rsidRPr="00CA7B1A">
        <w:rPr>
          <w:b/>
        </w:rPr>
        <w:t>)</w:t>
      </w:r>
      <w:r w:rsidRPr="006613E0">
        <w:rPr>
          <w:sz w:val="24"/>
        </w:rPr>
        <w:t xml:space="preserve"> </w:t>
      </w:r>
      <w:r>
        <w:t>Do you own an Android or Apple based smartphone?</w:t>
      </w:r>
    </w:p>
    <w:p w14:paraId="4A2931F0" w14:textId="77777777" w:rsidR="007C3A6B" w:rsidRPr="00CA7B1A" w:rsidRDefault="007C3A6B" w:rsidP="007C3A6B">
      <w:pPr>
        <w:spacing w:after="0"/>
        <w:ind w:left="720"/>
      </w:pPr>
      <w:r>
        <w:t>Answer: Android</w:t>
      </w:r>
    </w:p>
    <w:p w14:paraId="296D9D5B" w14:textId="77777777" w:rsidR="007C3A6B" w:rsidRDefault="007C3A6B" w:rsidP="007C3A6B">
      <w:pPr>
        <w:spacing w:after="0"/>
      </w:pPr>
      <w:r w:rsidRPr="007C3A6B">
        <w:rPr>
          <w:b/>
        </w:rPr>
        <w:t xml:space="preserve">6)* </w:t>
      </w:r>
      <w:r>
        <w:rPr>
          <w:sz w:val="24"/>
        </w:rPr>
        <w:t>Please describe how stock is logged when made available for sale.</w:t>
      </w:r>
      <w:r w:rsidRPr="006613E0">
        <w:rPr>
          <w:sz w:val="24"/>
        </w:rPr>
        <w:t xml:space="preserve"> </w:t>
      </w:r>
    </w:p>
    <w:p w14:paraId="6D3A6560" w14:textId="77777777" w:rsidR="007C3A6B" w:rsidRDefault="007C3A6B" w:rsidP="007C3A6B">
      <w:pPr>
        <w:spacing w:after="0"/>
        <w:ind w:left="720"/>
      </w:pPr>
      <w:r>
        <w:t>Answer: When stock is put out on the shelf, it is initially taken off of the stock list. It is then added to a for sale list. If the product is an item that has an expiry date , that date is then recorded on to the list as well , so we know when stop selling a certain product. We also record the amount of</w:t>
      </w:r>
      <w:r w:rsidR="0046514F">
        <w:t xml:space="preserve"> that certain product taken out, for sales analysis purposes. </w:t>
      </w:r>
    </w:p>
    <w:p w14:paraId="7450125A" w14:textId="77777777" w:rsidR="007C3A6B" w:rsidRDefault="007C3A6B" w:rsidP="007C3A6B">
      <w:pPr>
        <w:spacing w:after="0"/>
      </w:pPr>
      <w:r>
        <w:rPr>
          <w:b/>
        </w:rPr>
        <w:lastRenderedPageBreak/>
        <w:t>7</w:t>
      </w:r>
      <w:r w:rsidRPr="00CA7B1A">
        <w:rPr>
          <w:b/>
        </w:rPr>
        <w:t>)</w:t>
      </w:r>
      <w:r w:rsidRPr="006613E0">
        <w:rPr>
          <w:sz w:val="24"/>
        </w:rPr>
        <w:t xml:space="preserve"> </w:t>
      </w:r>
      <w:r>
        <w:rPr>
          <w:sz w:val="24"/>
        </w:rPr>
        <w:t>Do you agree that an electronic based system is needed?</w:t>
      </w:r>
    </w:p>
    <w:p w14:paraId="3EDCF7EA" w14:textId="77777777" w:rsidR="007C3A6B" w:rsidRPr="00CA7B1A" w:rsidRDefault="007C3A6B" w:rsidP="007C3A6B">
      <w:pPr>
        <w:spacing w:after="0"/>
        <w:ind w:left="720"/>
      </w:pPr>
      <w:r>
        <w:t>Answer: Agree.</w:t>
      </w:r>
    </w:p>
    <w:p w14:paraId="3E1F912B" w14:textId="77777777" w:rsidR="007C3A6B" w:rsidRPr="00CA7B1A" w:rsidRDefault="007C3A6B" w:rsidP="00CA7B1A">
      <w:pPr>
        <w:spacing w:after="0"/>
        <w:ind w:left="720"/>
      </w:pPr>
    </w:p>
    <w:p w14:paraId="5C10EB32" w14:textId="77777777" w:rsidR="00C86121" w:rsidRDefault="0046514F" w:rsidP="00C00D6A">
      <w:r>
        <w:t xml:space="preserve">From the answers my client has given me for this questionnaire I can deduce that my solution should present statistics in the form of graphs and bar charts. I also understand that my client wants the new solution to be created. </w:t>
      </w:r>
    </w:p>
    <w:p w14:paraId="101BCF6F" w14:textId="77777777" w:rsidR="0046514F" w:rsidRDefault="00E82E81" w:rsidP="00C00D6A">
      <w:r>
        <w:t>I have also identified that my client does not have easy access to computers, this means I will have to find a way of allowing my client to be in use with the system whilst not a computer. One possible solution to this is to make use of a smartphone. My client has an android based smartphone, this means I could build an app to go alongside the main computer based system.  This will make it easier to record the number of products out on the shelves.</w:t>
      </w:r>
    </w:p>
    <w:p w14:paraId="15F188E1" w14:textId="77777777" w:rsidR="00E82E81" w:rsidRDefault="00E82E81" w:rsidP="00C00D6A">
      <w:r>
        <w:t xml:space="preserve">I have also gained an understanding for how the stock is logged when made available for sale, this is an essential part of the system that would have to be accurately modelled in the final </w:t>
      </w:r>
      <w:commentRangeStart w:id="30"/>
      <w:r>
        <w:t>solution</w:t>
      </w:r>
      <w:commentRangeEnd w:id="30"/>
      <w:r w:rsidR="00166E4D">
        <w:rPr>
          <w:rStyle w:val="CommentReference"/>
        </w:rPr>
        <w:commentReference w:id="30"/>
      </w:r>
      <w:r>
        <w:t>.</w:t>
      </w:r>
    </w:p>
    <w:p w14:paraId="6E1CD203" w14:textId="77777777" w:rsidR="00A8403B" w:rsidRDefault="00A8403B" w:rsidP="00C00D6A"/>
    <w:p w14:paraId="62B1B8B8" w14:textId="77777777" w:rsidR="00E82E81" w:rsidRPr="00E63107" w:rsidRDefault="00E82E81" w:rsidP="00E82E81">
      <w:pPr>
        <w:pStyle w:val="Heading2"/>
        <w:rPr>
          <w:color w:val="auto"/>
          <w:sz w:val="36"/>
          <w:u w:val="single"/>
        </w:rPr>
      </w:pPr>
      <w:bookmarkStart w:id="31" w:name="_Toc463507499"/>
      <w:r>
        <w:rPr>
          <w:color w:val="auto"/>
          <w:sz w:val="36"/>
          <w:u w:val="single"/>
        </w:rPr>
        <w:t>5 Diagrams</w:t>
      </w:r>
      <w:bookmarkEnd w:id="31"/>
    </w:p>
    <w:p w14:paraId="57085FF5" w14:textId="77777777" w:rsidR="00E82E81" w:rsidRDefault="00E82E81" w:rsidP="00E82E81">
      <w:pPr>
        <w:pStyle w:val="Heading3"/>
        <w:rPr>
          <w:color w:val="auto"/>
          <w:u w:val="single"/>
        </w:rPr>
      </w:pPr>
      <w:bookmarkStart w:id="32" w:name="_Toc463507500"/>
      <w:r>
        <w:rPr>
          <w:color w:val="auto"/>
          <w:u w:val="single"/>
        </w:rPr>
        <w:t>5.1 The current system</w:t>
      </w:r>
      <w:bookmarkEnd w:id="32"/>
    </w:p>
    <w:p w14:paraId="7756102B" w14:textId="77777777" w:rsidR="00A8403B" w:rsidRDefault="009E5CCC" w:rsidP="00C00D6A">
      <w:r>
        <w:t>Here is a summary of the processes u</w:t>
      </w:r>
      <w:r w:rsidR="003E0F93">
        <w:t>ndertaken in the current system in the form of an Activity diagram.</w:t>
      </w:r>
    </w:p>
    <w:p w14:paraId="3BB73D7A" w14:textId="77777777" w:rsidR="00A8403B" w:rsidRDefault="009E5CCC" w:rsidP="003E0F93">
      <w:pPr>
        <w:pStyle w:val="Heading4"/>
        <w:rPr>
          <w:color w:val="auto"/>
          <w:u w:val="single"/>
        </w:rPr>
      </w:pPr>
      <w:r>
        <w:rPr>
          <w:color w:val="auto"/>
          <w:u w:val="single"/>
        </w:rPr>
        <w:t xml:space="preserve">5.1.1 Receiving new stock </w:t>
      </w:r>
    </w:p>
    <w:p w14:paraId="7FBE54E5" w14:textId="77777777" w:rsidR="00656A2D" w:rsidRDefault="00656A2D" w:rsidP="00656A2D">
      <w:r>
        <w:rPr>
          <w:noProof/>
          <w:lang w:eastAsia="en-GB"/>
        </w:rPr>
        <w:drawing>
          <wp:anchor distT="0" distB="0" distL="114300" distR="114300" simplePos="0" relativeHeight="251671552" behindDoc="0" locked="0" layoutInCell="1" allowOverlap="1" wp14:anchorId="7E7A6790" wp14:editId="38E409DB">
            <wp:simplePos x="914400" y="5098211"/>
            <wp:positionH relativeFrom="column">
              <wp:align>left</wp:align>
            </wp:positionH>
            <wp:positionV relativeFrom="paragraph">
              <wp:align>top</wp:align>
            </wp:positionV>
            <wp:extent cx="3831576" cy="3899139"/>
            <wp:effectExtent l="0" t="0" r="0" b="6350"/>
            <wp:wrapSquare wrapText="bothSides"/>
            <wp:docPr id="7" name="Picture 7" descr="Y:\downloads\Adding stock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downloads\Adding stock flo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1576" cy="3899139"/>
                    </a:xfrm>
                    <a:prstGeom prst="rect">
                      <a:avLst/>
                    </a:prstGeom>
                    <a:noFill/>
                    <a:ln>
                      <a:noFill/>
                    </a:ln>
                  </pic:spPr>
                </pic:pic>
              </a:graphicData>
            </a:graphic>
          </wp:anchor>
        </w:drawing>
      </w:r>
      <w:r>
        <w:br w:type="textWrapping" w:clear="all"/>
      </w:r>
    </w:p>
    <w:p w14:paraId="43CBE4C1" w14:textId="77777777" w:rsidR="00656A2D" w:rsidRDefault="00656A2D" w:rsidP="00656A2D"/>
    <w:p w14:paraId="00139ADB" w14:textId="77777777" w:rsidR="00656A2D" w:rsidRDefault="00656A2D" w:rsidP="00656A2D"/>
    <w:p w14:paraId="0B2875C4" w14:textId="77777777" w:rsidR="00656A2D" w:rsidRPr="00656A2D" w:rsidRDefault="00656A2D" w:rsidP="00656A2D"/>
    <w:p w14:paraId="2A3A8825" w14:textId="77777777" w:rsidR="003E0F93" w:rsidRDefault="003E0F93" w:rsidP="003E0F93">
      <w:pPr>
        <w:pStyle w:val="Heading4"/>
        <w:rPr>
          <w:color w:val="auto"/>
          <w:u w:val="single"/>
        </w:rPr>
      </w:pPr>
      <w:r>
        <w:rPr>
          <w:color w:val="auto"/>
          <w:u w:val="single"/>
        </w:rPr>
        <w:t xml:space="preserve">5.1.2 Making stock available for sale </w:t>
      </w:r>
    </w:p>
    <w:p w14:paraId="2285AD75" w14:textId="77777777" w:rsidR="007C3A6B" w:rsidRPr="00DE36A0" w:rsidRDefault="00656A2D" w:rsidP="00DE36A0">
      <w:r>
        <w:rPr>
          <w:noProof/>
          <w:lang w:eastAsia="en-GB"/>
        </w:rPr>
        <w:drawing>
          <wp:inline distT="0" distB="0" distL="0" distR="0" wp14:anchorId="1F5AEADB" wp14:editId="7DF0944B">
            <wp:extent cx="4833346" cy="3672230"/>
            <wp:effectExtent l="0" t="0" r="5715" b="4445"/>
            <wp:docPr id="8" name="Picture 8" descr="y:\downloads\MakeForSal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downloads\MakeForSale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0480" cy="3677650"/>
                    </a:xfrm>
                    <a:prstGeom prst="rect">
                      <a:avLst/>
                    </a:prstGeom>
                    <a:noFill/>
                    <a:ln>
                      <a:noFill/>
                    </a:ln>
                  </pic:spPr>
                </pic:pic>
              </a:graphicData>
            </a:graphic>
          </wp:inline>
        </w:drawing>
      </w:r>
    </w:p>
    <w:p w14:paraId="7D5C23BD" w14:textId="77777777" w:rsidR="009F5988" w:rsidRPr="00E63107" w:rsidRDefault="00E82E81" w:rsidP="00780973">
      <w:pPr>
        <w:pStyle w:val="Heading2"/>
        <w:rPr>
          <w:color w:val="auto"/>
          <w:sz w:val="36"/>
          <w:u w:val="single"/>
        </w:rPr>
      </w:pPr>
      <w:bookmarkStart w:id="33" w:name="_Toc463507501"/>
      <w:r>
        <w:rPr>
          <w:color w:val="auto"/>
          <w:sz w:val="36"/>
          <w:u w:val="single"/>
        </w:rPr>
        <w:t>6</w:t>
      </w:r>
      <w:r w:rsidR="009F5988">
        <w:rPr>
          <w:color w:val="auto"/>
          <w:sz w:val="36"/>
          <w:u w:val="single"/>
        </w:rPr>
        <w:t xml:space="preserve"> The proposed solution</w:t>
      </w:r>
      <w:bookmarkEnd w:id="33"/>
      <w:r w:rsidR="009F5988">
        <w:rPr>
          <w:color w:val="auto"/>
          <w:sz w:val="36"/>
          <w:u w:val="single"/>
        </w:rPr>
        <w:t xml:space="preserve"> </w:t>
      </w:r>
    </w:p>
    <w:p w14:paraId="52D3F961" w14:textId="77777777" w:rsidR="009F5988" w:rsidRDefault="00E82E81" w:rsidP="00780973">
      <w:pPr>
        <w:pStyle w:val="Heading3"/>
        <w:rPr>
          <w:color w:val="auto"/>
          <w:u w:val="single"/>
        </w:rPr>
      </w:pPr>
      <w:bookmarkStart w:id="34" w:name="_Toc463507502"/>
      <w:r>
        <w:rPr>
          <w:color w:val="auto"/>
          <w:u w:val="single"/>
        </w:rPr>
        <w:t>6</w:t>
      </w:r>
      <w:r w:rsidR="009F5988">
        <w:rPr>
          <w:color w:val="auto"/>
          <w:u w:val="single"/>
        </w:rPr>
        <w:t>.1 Solution requirements</w:t>
      </w:r>
      <w:bookmarkEnd w:id="34"/>
    </w:p>
    <w:p w14:paraId="2912D17C" w14:textId="77777777" w:rsidR="00670A3B" w:rsidRDefault="00670A3B" w:rsidP="00670A3B">
      <w:pPr>
        <w:pStyle w:val="Heading4"/>
        <w:rPr>
          <w:color w:val="auto"/>
          <w:u w:val="single"/>
        </w:rPr>
      </w:pPr>
      <w:r>
        <w:rPr>
          <w:color w:val="auto"/>
          <w:u w:val="single"/>
        </w:rPr>
        <w:t>6.1.1 Hardware requirements</w:t>
      </w:r>
    </w:p>
    <w:p w14:paraId="51FB5451" w14:textId="77777777" w:rsidR="000763A7" w:rsidRDefault="00DE36A0" w:rsidP="000763A7">
      <w:pPr>
        <w:pStyle w:val="ListParagraph"/>
        <w:numPr>
          <w:ilvl w:val="0"/>
          <w:numId w:val="4"/>
        </w:numPr>
      </w:pPr>
      <w:r>
        <w:t>A c</w:t>
      </w:r>
      <w:r w:rsidR="00215013">
        <w:t>omputer</w:t>
      </w:r>
      <w:r w:rsidR="000763A7">
        <w:t xml:space="preserve"> </w:t>
      </w:r>
      <w:r>
        <w:t>with an internet connection</w:t>
      </w:r>
    </w:p>
    <w:p w14:paraId="31DE9233" w14:textId="77777777" w:rsidR="00DE36A0" w:rsidRDefault="00DE36A0" w:rsidP="00DE36A0">
      <w:pPr>
        <w:pStyle w:val="ListParagraph"/>
        <w:numPr>
          <w:ilvl w:val="0"/>
          <w:numId w:val="7"/>
        </w:numPr>
      </w:pPr>
      <w:r>
        <w:t>This will allow the user to make use of the solution I have created.</w:t>
      </w:r>
    </w:p>
    <w:p w14:paraId="429B8226" w14:textId="77777777" w:rsidR="000763A7" w:rsidRDefault="000763A7" w:rsidP="000763A7">
      <w:pPr>
        <w:pStyle w:val="ListParagraph"/>
        <w:numPr>
          <w:ilvl w:val="0"/>
          <w:numId w:val="4"/>
        </w:numPr>
      </w:pPr>
      <w:r>
        <w:t>A smartphone</w:t>
      </w:r>
      <w:r w:rsidR="00215013">
        <w:t xml:space="preserve"> </w:t>
      </w:r>
    </w:p>
    <w:p w14:paraId="62DCBA8D" w14:textId="77777777" w:rsidR="00DE36A0" w:rsidRDefault="00DE36A0" w:rsidP="00DE36A0">
      <w:pPr>
        <w:pStyle w:val="ListParagraph"/>
        <w:numPr>
          <w:ilvl w:val="0"/>
          <w:numId w:val="7"/>
        </w:numPr>
      </w:pPr>
      <w:r>
        <w:t>Since there is not easy access to computers, a smartphone can be used instead when not at a computer to complete simpler tasks.</w:t>
      </w:r>
    </w:p>
    <w:p w14:paraId="48EDAFC1" w14:textId="77777777" w:rsidR="00DE36A0" w:rsidRDefault="00DE36A0" w:rsidP="00DE36A0">
      <w:pPr>
        <w:pStyle w:val="ListParagraph"/>
        <w:numPr>
          <w:ilvl w:val="0"/>
          <w:numId w:val="4"/>
        </w:numPr>
      </w:pPr>
      <w:r>
        <w:t>A Keyboard</w:t>
      </w:r>
    </w:p>
    <w:p w14:paraId="617C549B" w14:textId="77777777" w:rsidR="00670A3B" w:rsidRDefault="00DE36A0" w:rsidP="00DE36A0">
      <w:pPr>
        <w:pStyle w:val="ListParagraph"/>
        <w:numPr>
          <w:ilvl w:val="0"/>
          <w:numId w:val="7"/>
        </w:numPr>
      </w:pPr>
      <w:r>
        <w:t xml:space="preserve">This is a basic input device used to input characters into the computer. It is essential for both the users of the system and myself, to </w:t>
      </w:r>
      <w:r w:rsidR="00670A3B">
        <w:t>use the computer.</w:t>
      </w:r>
    </w:p>
    <w:p w14:paraId="79C6A1CF" w14:textId="77777777" w:rsidR="00670A3B" w:rsidRDefault="00DE36A0" w:rsidP="00670A3B">
      <w:pPr>
        <w:pStyle w:val="ListParagraph"/>
        <w:numPr>
          <w:ilvl w:val="0"/>
          <w:numId w:val="4"/>
        </w:numPr>
      </w:pPr>
      <w:r>
        <w:t xml:space="preserve"> </w:t>
      </w:r>
      <w:r w:rsidR="00670A3B">
        <w:t>A Mouse</w:t>
      </w:r>
    </w:p>
    <w:p w14:paraId="543A8ACB" w14:textId="77777777" w:rsidR="00215013" w:rsidRDefault="00670A3B" w:rsidP="000763A7">
      <w:pPr>
        <w:pStyle w:val="ListParagraph"/>
        <w:numPr>
          <w:ilvl w:val="0"/>
          <w:numId w:val="7"/>
        </w:numPr>
      </w:pPr>
      <w:r>
        <w:t>This is another basic input device used to allow the user to move a mouse pointer around the screen. This is necessary for the basic operation of the computer.</w:t>
      </w:r>
    </w:p>
    <w:p w14:paraId="64EB6CAE" w14:textId="77777777" w:rsidR="00670A3B" w:rsidRDefault="00670A3B" w:rsidP="00670A3B">
      <w:pPr>
        <w:pStyle w:val="Heading4"/>
        <w:rPr>
          <w:color w:val="auto"/>
          <w:u w:val="single"/>
        </w:rPr>
      </w:pPr>
      <w:r>
        <w:rPr>
          <w:color w:val="auto"/>
          <w:u w:val="single"/>
        </w:rPr>
        <w:t>6.1.2 Software requirements</w:t>
      </w:r>
    </w:p>
    <w:p w14:paraId="36B52E5F" w14:textId="77777777" w:rsidR="000763A7" w:rsidRDefault="000763A7" w:rsidP="000763A7">
      <w:pPr>
        <w:pStyle w:val="ListParagraph"/>
        <w:numPr>
          <w:ilvl w:val="0"/>
          <w:numId w:val="5"/>
        </w:numPr>
      </w:pPr>
      <w:r>
        <w:t>A desktop operating system</w:t>
      </w:r>
      <w:r w:rsidR="00215013">
        <w:t xml:space="preserve"> – Windows 10/</w:t>
      </w:r>
      <w:r w:rsidR="00670A3B">
        <w:t>8/</w:t>
      </w:r>
      <w:r w:rsidR="00215013">
        <w:t xml:space="preserve">7 OS </w:t>
      </w:r>
    </w:p>
    <w:p w14:paraId="5FC0C036" w14:textId="77777777" w:rsidR="00670A3B" w:rsidRDefault="00670A3B" w:rsidP="00670A3B">
      <w:pPr>
        <w:pStyle w:val="ListParagraph"/>
        <w:numPr>
          <w:ilvl w:val="0"/>
          <w:numId w:val="7"/>
        </w:numPr>
      </w:pPr>
      <w:r>
        <w:t xml:space="preserve">The solution will be created using the C# programming language and will therefor only run on a Microsoft Windows Operating System. This means that the users of the solution must have access to either a Windows 7 , 8 or 10 </w:t>
      </w:r>
    </w:p>
    <w:p w14:paraId="009ABF52" w14:textId="77777777" w:rsidR="00DE36A0" w:rsidRDefault="000763A7" w:rsidP="000763A7">
      <w:pPr>
        <w:pStyle w:val="ListParagraph"/>
        <w:numPr>
          <w:ilvl w:val="0"/>
          <w:numId w:val="5"/>
        </w:numPr>
      </w:pPr>
      <w:r>
        <w:t>A mobile operating system</w:t>
      </w:r>
      <w:r w:rsidR="00215013">
        <w:t xml:space="preserve"> – Android based           </w:t>
      </w:r>
    </w:p>
    <w:p w14:paraId="4BAA6F40" w14:textId="77777777" w:rsidR="005E79C8" w:rsidRDefault="005E79C8" w:rsidP="005E79C8">
      <w:pPr>
        <w:pStyle w:val="ListParagraph"/>
        <w:numPr>
          <w:ilvl w:val="0"/>
          <w:numId w:val="7"/>
        </w:numPr>
      </w:pPr>
      <w:r>
        <w:t>The results of the questionnaire revealed that the client has an android based phone, therefore it a software requirement to have an android based phone.</w:t>
      </w:r>
    </w:p>
    <w:p w14:paraId="647AC882" w14:textId="77777777" w:rsidR="00DE36A0" w:rsidRDefault="00DE36A0" w:rsidP="00DE36A0">
      <w:pPr>
        <w:pStyle w:val="ListParagraph"/>
        <w:numPr>
          <w:ilvl w:val="0"/>
          <w:numId w:val="4"/>
        </w:numPr>
      </w:pPr>
      <w:r>
        <w:t>An Integrated Development Envi</w:t>
      </w:r>
      <w:r w:rsidR="005E79C8">
        <w:t>ronment (IDE)  - Visual Studio / Eclipse</w:t>
      </w:r>
    </w:p>
    <w:p w14:paraId="556B1BDC" w14:textId="77777777" w:rsidR="00DE36A0" w:rsidRDefault="00DE36A0" w:rsidP="00DE36A0">
      <w:pPr>
        <w:pStyle w:val="ListParagraph"/>
        <w:numPr>
          <w:ilvl w:val="0"/>
          <w:numId w:val="7"/>
        </w:numPr>
      </w:pPr>
      <w:r>
        <w:lastRenderedPageBreak/>
        <w:t xml:space="preserve">In order to create the solution efficiently and effectively, I will need a programming IDE to help me write code. </w:t>
      </w:r>
    </w:p>
    <w:p w14:paraId="0918B1B3" w14:textId="77777777" w:rsidR="005E79C8" w:rsidRDefault="005E79C8" w:rsidP="00DE36A0">
      <w:pPr>
        <w:pStyle w:val="ListParagraph"/>
        <w:numPr>
          <w:ilvl w:val="0"/>
          <w:numId w:val="7"/>
        </w:numPr>
      </w:pPr>
      <w:r>
        <w:t>Eclipse will be used to create java based applications, the language used to create android apps.</w:t>
      </w:r>
    </w:p>
    <w:p w14:paraId="1365CD49" w14:textId="77777777" w:rsidR="00DE36A0" w:rsidRDefault="00DE36A0" w:rsidP="00DE36A0">
      <w:pPr>
        <w:pStyle w:val="ListParagraph"/>
        <w:numPr>
          <w:ilvl w:val="0"/>
          <w:numId w:val="4"/>
        </w:numPr>
      </w:pPr>
      <w:r>
        <w:t xml:space="preserve">Photo editing package – Adobe Photoshop </w:t>
      </w:r>
    </w:p>
    <w:p w14:paraId="43813845" w14:textId="77777777" w:rsidR="005E79C8" w:rsidRDefault="005E79C8" w:rsidP="005E79C8">
      <w:pPr>
        <w:pStyle w:val="ListParagraph"/>
        <w:numPr>
          <w:ilvl w:val="0"/>
          <w:numId w:val="7"/>
        </w:numPr>
      </w:pPr>
      <w:r>
        <w:t>The solution may require graphics to be created, or to edit existing graphics to suit the solution.</w:t>
      </w:r>
    </w:p>
    <w:p w14:paraId="4F58853C" w14:textId="77777777" w:rsidR="00DE36A0" w:rsidRDefault="00DE36A0" w:rsidP="00DE36A0">
      <w:pPr>
        <w:pStyle w:val="ListParagraph"/>
        <w:numPr>
          <w:ilvl w:val="0"/>
          <w:numId w:val="4"/>
        </w:numPr>
      </w:pPr>
      <w:r>
        <w:t>Microsoft Office suite</w:t>
      </w:r>
    </w:p>
    <w:p w14:paraId="11FC244B" w14:textId="77777777" w:rsidR="005E79C8" w:rsidRDefault="005E79C8" w:rsidP="005E79C8">
      <w:pPr>
        <w:pStyle w:val="ListParagraph"/>
        <w:numPr>
          <w:ilvl w:val="0"/>
          <w:numId w:val="7"/>
        </w:numPr>
      </w:pPr>
      <w:r>
        <w:t>The office suite is used to create documents, slide shows and spreadsheets, which all necessary for the development of this project.</w:t>
      </w:r>
    </w:p>
    <w:p w14:paraId="11090E64" w14:textId="77777777" w:rsidR="000763A7" w:rsidRDefault="00215013" w:rsidP="00DE36A0">
      <w:pPr>
        <w:ind w:left="360"/>
      </w:pPr>
      <w:r>
        <w:t xml:space="preserve">                                                                                                                                                                                                                                                                                                                                                                                                                                                                                                                                                                                                                                                                                                                                                                                                                                                                                                                                                                         </w:t>
      </w:r>
    </w:p>
    <w:p w14:paraId="2379CE33" w14:textId="77777777" w:rsidR="000763A7" w:rsidRPr="000763A7" w:rsidRDefault="000763A7" w:rsidP="000763A7">
      <w:pPr>
        <w:ind w:left="360"/>
      </w:pPr>
    </w:p>
    <w:p w14:paraId="12E83307" w14:textId="77777777" w:rsidR="00670A3B" w:rsidRDefault="00670A3B" w:rsidP="00670A3B">
      <w:pPr>
        <w:pStyle w:val="Heading4"/>
        <w:rPr>
          <w:color w:val="auto"/>
          <w:u w:val="single"/>
        </w:rPr>
      </w:pPr>
      <w:r>
        <w:rPr>
          <w:color w:val="auto"/>
          <w:u w:val="single"/>
        </w:rPr>
        <w:t>6.1.2 Solution requirements</w:t>
      </w:r>
      <w:r w:rsidR="00D91A99">
        <w:rPr>
          <w:color w:val="auto"/>
          <w:u w:val="single"/>
        </w:rPr>
        <w:t xml:space="preserve"> / </w:t>
      </w:r>
      <w:commentRangeStart w:id="35"/>
      <w:r w:rsidR="00D91A99">
        <w:rPr>
          <w:color w:val="auto"/>
          <w:u w:val="single"/>
        </w:rPr>
        <w:t>success</w:t>
      </w:r>
      <w:commentRangeEnd w:id="35"/>
      <w:r w:rsidR="00166E4D">
        <w:rPr>
          <w:rStyle w:val="CommentReference"/>
          <w:rFonts w:asciiTheme="minorHAnsi" w:eastAsiaTheme="minorHAnsi" w:hAnsiTheme="minorHAnsi" w:cstheme="minorBidi"/>
          <w:i w:val="0"/>
          <w:iCs w:val="0"/>
          <w:color w:val="auto"/>
        </w:rPr>
        <w:commentReference w:id="35"/>
      </w:r>
      <w:r w:rsidR="00D91A99">
        <w:rPr>
          <w:color w:val="auto"/>
          <w:u w:val="single"/>
        </w:rPr>
        <w:t xml:space="preserve"> criteria</w:t>
      </w:r>
    </w:p>
    <w:p w14:paraId="70FA455E" w14:textId="77777777" w:rsidR="009F5988" w:rsidRDefault="009F5988" w:rsidP="009F5988">
      <w:pPr>
        <w:pStyle w:val="ListParagraph"/>
        <w:numPr>
          <w:ilvl w:val="0"/>
          <w:numId w:val="2"/>
        </w:numPr>
      </w:pPr>
      <w:r>
        <w:t>The solution must be able to input new stock items.</w:t>
      </w:r>
    </w:p>
    <w:p w14:paraId="4C441F55" w14:textId="77777777" w:rsidR="00D91A99" w:rsidRDefault="00D91A99" w:rsidP="00D91A99">
      <w:pPr>
        <w:pStyle w:val="ListParagraph"/>
        <w:numPr>
          <w:ilvl w:val="0"/>
          <w:numId w:val="7"/>
        </w:numPr>
      </w:pPr>
      <w:r>
        <w:t>This is essential for entering new items into the system when a delivery arrives.</w:t>
      </w:r>
    </w:p>
    <w:p w14:paraId="6C72E734" w14:textId="77777777" w:rsidR="009F5988" w:rsidRDefault="009F5988" w:rsidP="009F5988">
      <w:pPr>
        <w:pStyle w:val="ListParagraph"/>
        <w:numPr>
          <w:ilvl w:val="0"/>
          <w:numId w:val="2"/>
        </w:numPr>
      </w:pPr>
      <w:r>
        <w:t>The solution be able to take out stock items</w:t>
      </w:r>
    </w:p>
    <w:p w14:paraId="0F1CA23E" w14:textId="77777777" w:rsidR="00D91A99" w:rsidRDefault="00D91A99" w:rsidP="00D91A99">
      <w:pPr>
        <w:pStyle w:val="ListParagraph"/>
        <w:numPr>
          <w:ilvl w:val="0"/>
          <w:numId w:val="7"/>
        </w:numPr>
      </w:pPr>
      <w:r>
        <w:t>This allows the user to make stock available for purchase.</w:t>
      </w:r>
    </w:p>
    <w:p w14:paraId="5888CAD0" w14:textId="77777777" w:rsidR="009F5988" w:rsidRDefault="009F5988" w:rsidP="009F5988">
      <w:pPr>
        <w:pStyle w:val="ListParagraph"/>
        <w:numPr>
          <w:ilvl w:val="0"/>
          <w:numId w:val="2"/>
        </w:numPr>
      </w:pPr>
      <w:r>
        <w:t xml:space="preserve">The solution must be accessible from different computers </w:t>
      </w:r>
    </w:p>
    <w:p w14:paraId="12D96070" w14:textId="77777777" w:rsidR="00D91A99" w:rsidRDefault="00D91A99" w:rsidP="00D91A99">
      <w:pPr>
        <w:pStyle w:val="ListParagraph"/>
        <w:numPr>
          <w:ilvl w:val="0"/>
          <w:numId w:val="7"/>
        </w:numPr>
      </w:pPr>
      <w:r>
        <w:t>This allows the user to access the database from different computers. This is needed as the client will be using different devices to make use of the solution.</w:t>
      </w:r>
    </w:p>
    <w:p w14:paraId="3855581E" w14:textId="77777777" w:rsidR="009F5988" w:rsidRDefault="009F5988" w:rsidP="009F5988">
      <w:pPr>
        <w:pStyle w:val="ListParagraph"/>
        <w:numPr>
          <w:ilvl w:val="0"/>
          <w:numId w:val="2"/>
        </w:numPr>
      </w:pPr>
      <w:r>
        <w:t>The solution should be useable by inexperienced users</w:t>
      </w:r>
    </w:p>
    <w:p w14:paraId="3D224FEA" w14:textId="77777777" w:rsidR="00D91A99" w:rsidRDefault="00D91A99" w:rsidP="00D91A99">
      <w:pPr>
        <w:pStyle w:val="ListParagraph"/>
        <w:numPr>
          <w:ilvl w:val="0"/>
          <w:numId w:val="7"/>
        </w:numPr>
      </w:pPr>
      <w:r>
        <w:t>The client is not very experienced with computers therefore the solution must be user friendly enough for inexperienced users.</w:t>
      </w:r>
    </w:p>
    <w:p w14:paraId="686095C1" w14:textId="77777777" w:rsidR="009F5988" w:rsidRDefault="009F5988" w:rsidP="009F5988">
      <w:pPr>
        <w:pStyle w:val="ListParagraph"/>
        <w:numPr>
          <w:ilvl w:val="0"/>
          <w:numId w:val="2"/>
        </w:numPr>
      </w:pPr>
      <w:r>
        <w:t>The solution must be mobile</w:t>
      </w:r>
    </w:p>
    <w:p w14:paraId="5C5DED78" w14:textId="77777777" w:rsidR="00D91A99" w:rsidRDefault="00D91A99" w:rsidP="00D91A99">
      <w:pPr>
        <w:pStyle w:val="ListParagraph"/>
        <w:numPr>
          <w:ilvl w:val="0"/>
          <w:numId w:val="7"/>
        </w:numPr>
      </w:pPr>
      <w:r>
        <w:t>The user isn’t going to be able to easily access a computer, therefore the solution must be useable whilst “on the move”.</w:t>
      </w:r>
    </w:p>
    <w:p w14:paraId="1A6C0510" w14:textId="77777777" w:rsidR="009F5988" w:rsidRDefault="009F5988" w:rsidP="009F5988">
      <w:pPr>
        <w:pStyle w:val="ListParagraph"/>
        <w:numPr>
          <w:ilvl w:val="0"/>
          <w:numId w:val="2"/>
        </w:numPr>
      </w:pPr>
      <w:r>
        <w:t>It must have a facility to change the prices of products</w:t>
      </w:r>
    </w:p>
    <w:p w14:paraId="3D0B02F1" w14:textId="77777777" w:rsidR="00D91A99" w:rsidRDefault="00D91A99" w:rsidP="00D91A99">
      <w:pPr>
        <w:pStyle w:val="ListParagraph"/>
        <w:numPr>
          <w:ilvl w:val="0"/>
          <w:numId w:val="7"/>
        </w:numPr>
      </w:pPr>
      <w:r>
        <w:t>The prices of products often change, therefore the system must be able to edit the price of a certain product.</w:t>
      </w:r>
    </w:p>
    <w:p w14:paraId="6A7CA001" w14:textId="77777777" w:rsidR="009F5988" w:rsidRDefault="009F5988" w:rsidP="009F5988">
      <w:pPr>
        <w:pStyle w:val="ListParagraph"/>
        <w:numPr>
          <w:ilvl w:val="0"/>
          <w:numId w:val="2"/>
        </w:numPr>
      </w:pPr>
      <w:r>
        <w:t>It must be able to find popular products</w:t>
      </w:r>
    </w:p>
    <w:p w14:paraId="4A133901" w14:textId="77777777" w:rsidR="00D91A99" w:rsidRDefault="00D91A99" w:rsidP="00D91A99">
      <w:pPr>
        <w:pStyle w:val="ListParagraph"/>
        <w:numPr>
          <w:ilvl w:val="0"/>
          <w:numId w:val="7"/>
        </w:numPr>
      </w:pPr>
      <w:r>
        <w:t>In order to continue selling products that are generating the most profit, the system must be able to identify these products and tell the user.</w:t>
      </w:r>
    </w:p>
    <w:p w14:paraId="5E7EB1C1" w14:textId="77777777" w:rsidR="009F5988" w:rsidRDefault="009F5988" w:rsidP="009F5988">
      <w:pPr>
        <w:pStyle w:val="ListParagraph"/>
        <w:numPr>
          <w:ilvl w:val="0"/>
          <w:numId w:val="2"/>
        </w:numPr>
      </w:pPr>
      <w:r>
        <w:t>It must be able to find unpopular products</w:t>
      </w:r>
    </w:p>
    <w:p w14:paraId="3D762383" w14:textId="77777777" w:rsidR="00D91A99" w:rsidRDefault="00D91A99" w:rsidP="00D91A99">
      <w:pPr>
        <w:pStyle w:val="ListParagraph"/>
        <w:numPr>
          <w:ilvl w:val="0"/>
          <w:numId w:val="7"/>
        </w:numPr>
      </w:pPr>
      <w:r>
        <w:t>Products that are not selling well should be made to the attention of the user so that they can stop buying more of it.</w:t>
      </w:r>
    </w:p>
    <w:p w14:paraId="783D2FBA" w14:textId="77777777" w:rsidR="009F5988" w:rsidRDefault="009F5988" w:rsidP="009F5988">
      <w:pPr>
        <w:pStyle w:val="ListParagraph"/>
        <w:numPr>
          <w:ilvl w:val="0"/>
          <w:numId w:val="2"/>
        </w:numPr>
      </w:pPr>
      <w:r>
        <w:t>Data stored in the solution must be valid</w:t>
      </w:r>
    </w:p>
    <w:p w14:paraId="5E5CFC49" w14:textId="77777777" w:rsidR="00EC5CCF" w:rsidRDefault="00EC5CCF" w:rsidP="00EC5CCF">
      <w:pPr>
        <w:pStyle w:val="ListParagraph"/>
        <w:numPr>
          <w:ilvl w:val="0"/>
          <w:numId w:val="3"/>
        </w:numPr>
      </w:pPr>
      <w:r>
        <w:t xml:space="preserve">This will ensure that the data stored in the system is free of errors , reducing the chance of an output being incorrect as a result of incorrect processing </w:t>
      </w:r>
    </w:p>
    <w:p w14:paraId="30477754" w14:textId="77777777" w:rsidR="003A3092" w:rsidRDefault="009F5988" w:rsidP="00780973">
      <w:pPr>
        <w:pStyle w:val="ListParagraph"/>
        <w:numPr>
          <w:ilvl w:val="0"/>
          <w:numId w:val="2"/>
        </w:numPr>
      </w:pPr>
      <w:r>
        <w:t>Data stored in the solution must be as accurate as possible</w:t>
      </w:r>
    </w:p>
    <w:p w14:paraId="40B9A031" w14:textId="77777777" w:rsidR="00D91A99" w:rsidRDefault="00D91A99" w:rsidP="00D91A99">
      <w:pPr>
        <w:pStyle w:val="ListParagraph"/>
        <w:numPr>
          <w:ilvl w:val="0"/>
          <w:numId w:val="3"/>
        </w:numPr>
      </w:pPr>
      <w:r>
        <w:t>This will prevent in-accurate data from being entered into the system, making it less likely for invalid calculations from being made.</w:t>
      </w:r>
    </w:p>
    <w:p w14:paraId="2C434700" w14:textId="77777777" w:rsidR="00DE36A0" w:rsidRDefault="00DE36A0" w:rsidP="00DE36A0"/>
    <w:bookmarkStart w:id="36" w:name="_Toc463507503"/>
    <w:p w14:paraId="2C07A49E" w14:textId="77777777" w:rsidR="009E5CCC" w:rsidRPr="009E5CCC" w:rsidRDefault="009E5CCC" w:rsidP="009E5CCC">
      <w:pPr>
        <w:pStyle w:val="Heading2"/>
        <w:rPr>
          <w:color w:val="auto"/>
          <w:sz w:val="36"/>
          <w:u w:val="single"/>
        </w:rPr>
      </w:pPr>
      <w:r>
        <w:rPr>
          <w:noProof/>
          <w:color w:val="auto"/>
          <w:sz w:val="36"/>
          <w:u w:val="single"/>
          <w:lang w:eastAsia="en-GB"/>
        </w:rPr>
        <mc:AlternateContent>
          <mc:Choice Requires="wps">
            <w:drawing>
              <wp:anchor distT="0" distB="0" distL="114300" distR="114300" simplePos="0" relativeHeight="251670528" behindDoc="0" locked="0" layoutInCell="1" allowOverlap="1" wp14:anchorId="1175FF0E" wp14:editId="76C66EA9">
                <wp:simplePos x="0" y="0"/>
                <wp:positionH relativeFrom="margin">
                  <wp:posOffset>2038350</wp:posOffset>
                </wp:positionH>
                <wp:positionV relativeFrom="paragraph">
                  <wp:posOffset>240030</wp:posOffset>
                </wp:positionV>
                <wp:extent cx="3200400" cy="2571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3200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D129686" w14:textId="77777777" w:rsidR="009E5CCC" w:rsidRDefault="009E5CCC">
                            <w:r>
                              <w:t xml:space="preserve">                                                Date of signature-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414BEA66" id="Text Box 1" o:spid="_x0000_s1031" type="#_x0000_t202" style="position:absolute;margin-left:160.5pt;margin-top:18.9pt;width:252pt;height:20.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" fillcolor="white [3201]" stroked="f" strokeweight=".5pt">
                <v:textbox>
                  <w:txbxContent>
                    <w:p w:rsidR="009E5CCC" w:rsidRDefault="009E5CCC">
                      <w:r>
                        <w:t xml:space="preserve">                                                Date of signature- </w:t>
                      </w:r>
                    </w:p>
                  </w:txbxContent>
                </v:textbox>
                <w10:wrap anchorx="margin"/>
              </v:shape>
            </w:pict>
          </mc:Fallback>
        </mc:AlternateContent>
      </w:r>
      <w:r w:rsidR="00E82E81">
        <w:rPr>
          <w:color w:val="auto"/>
          <w:sz w:val="36"/>
          <w:u w:val="single"/>
        </w:rPr>
        <w:t>7 Signatures</w:t>
      </w:r>
      <w:bookmarkEnd w:id="36"/>
    </w:p>
    <w:p w14:paraId="3C42FE2A" w14:textId="77777777" w:rsidR="003A3092" w:rsidRDefault="00E82E81" w:rsidP="009E5CCC">
      <w:pPr>
        <w:tabs>
          <w:tab w:val="left" w:pos="6225"/>
        </w:tabs>
      </w:pPr>
      <w:r>
        <w:t xml:space="preserve">Confirmation of </w:t>
      </w:r>
      <w:r w:rsidR="009E5CCC">
        <w:t xml:space="preserve">user requirements </w:t>
      </w:r>
      <w:r w:rsidR="009E5CCC">
        <w:tab/>
      </w:r>
    </w:p>
    <w:p w14:paraId="711D7702" w14:textId="77777777" w:rsidR="003A3092" w:rsidRDefault="003A3092" w:rsidP="006D31C2"/>
    <w:p w14:paraId="126B7B32" w14:textId="77777777" w:rsidR="003A3092" w:rsidRDefault="003A3092" w:rsidP="006D31C2"/>
    <w:p w14:paraId="4061DD32" w14:textId="77777777" w:rsidR="003A3092" w:rsidRDefault="003A3092" w:rsidP="006D31C2"/>
    <w:p w14:paraId="056F8B34" w14:textId="77777777" w:rsidR="000662FF" w:rsidRDefault="000662FF">
      <w:pPr>
        <w:pStyle w:val="Heading1"/>
        <w:rPr>
          <w:rFonts w:asciiTheme="minorHAnsi" w:eastAsiaTheme="minorHAnsi" w:hAnsiTheme="minorHAnsi" w:cstheme="minorBidi"/>
          <w:color w:val="auto"/>
          <w:sz w:val="22"/>
          <w:szCs w:val="22"/>
        </w:rPr>
      </w:pPr>
    </w:p>
    <w:p w14:paraId="233BFAAC" w14:textId="77777777" w:rsidR="00DB53D8" w:rsidRDefault="00DB53D8" w:rsidP="000662FF"/>
    <w:p w14:paraId="4F0C557A" w14:textId="77777777" w:rsidR="00DE36A0" w:rsidRDefault="00DE36A0" w:rsidP="000662FF"/>
    <w:p w14:paraId="2737FD9E" w14:textId="77777777" w:rsidR="00D91A99" w:rsidRDefault="00D91A99" w:rsidP="000662FF"/>
    <w:p w14:paraId="2A095723" w14:textId="77777777" w:rsidR="00D91A99" w:rsidRDefault="00D91A99" w:rsidP="000662FF"/>
    <w:p w14:paraId="4360B128" w14:textId="77777777" w:rsidR="00D91A99" w:rsidRDefault="00D91A99" w:rsidP="000662FF"/>
    <w:p w14:paraId="6F792465" w14:textId="77777777" w:rsidR="00D91A99" w:rsidRDefault="00D91A99" w:rsidP="000662FF"/>
    <w:p w14:paraId="157620DE" w14:textId="77777777" w:rsidR="00D91A99" w:rsidRDefault="00D91A99" w:rsidP="000662FF"/>
    <w:p w14:paraId="6FD7A6F5" w14:textId="77777777" w:rsidR="00D91A99" w:rsidRDefault="00D91A99" w:rsidP="000662FF"/>
    <w:p w14:paraId="3F2CFBB1" w14:textId="77777777" w:rsidR="00D91A99" w:rsidRDefault="00D91A99" w:rsidP="000662FF"/>
    <w:p w14:paraId="3BC0845A" w14:textId="77777777" w:rsidR="00D91A99" w:rsidRDefault="00D91A99" w:rsidP="000662FF"/>
    <w:p w14:paraId="63A23C5F" w14:textId="77777777" w:rsidR="00D91A99" w:rsidRDefault="00D91A99" w:rsidP="000662FF"/>
    <w:p w14:paraId="61F2F3E2" w14:textId="77777777" w:rsidR="00D91A99" w:rsidRDefault="00D91A99" w:rsidP="000662FF"/>
    <w:p w14:paraId="40830A1B" w14:textId="77777777" w:rsidR="00D91A99" w:rsidRDefault="00D91A99" w:rsidP="000662FF"/>
    <w:p w14:paraId="7E2781F3" w14:textId="77777777" w:rsidR="00D91A99" w:rsidRDefault="00D91A99" w:rsidP="000662FF"/>
    <w:p w14:paraId="4CB146CE" w14:textId="77777777" w:rsidR="00D91A99" w:rsidRDefault="00D91A99" w:rsidP="000662FF"/>
    <w:p w14:paraId="47F62CAB" w14:textId="77777777" w:rsidR="00D91A99" w:rsidRDefault="00D91A99" w:rsidP="000662FF"/>
    <w:p w14:paraId="4A1C822C" w14:textId="77777777" w:rsidR="00D91A99" w:rsidRDefault="00D91A99" w:rsidP="000662FF"/>
    <w:p w14:paraId="42BABAF6" w14:textId="77777777" w:rsidR="00D91A99" w:rsidRDefault="00D91A99" w:rsidP="000662FF"/>
    <w:p w14:paraId="10A33534" w14:textId="77777777" w:rsidR="00D91A99" w:rsidRDefault="00D91A99" w:rsidP="000662FF"/>
    <w:p w14:paraId="603CCA74" w14:textId="77777777" w:rsidR="00D91A99" w:rsidRDefault="00D91A99" w:rsidP="000662FF"/>
    <w:p w14:paraId="172FB7AF" w14:textId="77777777" w:rsidR="00D91A99" w:rsidRDefault="00D91A99" w:rsidP="000662FF"/>
    <w:p w14:paraId="1CA66B80" w14:textId="77777777" w:rsidR="00DE36A0" w:rsidRDefault="00DE36A0" w:rsidP="000662FF"/>
    <w:p w14:paraId="3776C672" w14:textId="77777777" w:rsidR="00DE36A0" w:rsidRDefault="00DE36A0" w:rsidP="000662FF"/>
    <w:p w14:paraId="62A7DF0D" w14:textId="77777777" w:rsidR="00DE36A0" w:rsidRPr="000662FF" w:rsidRDefault="00DE36A0" w:rsidP="000662FF"/>
    <w:bookmarkStart w:id="37" w:name="_Toc463507504" w:displacedByCustomXml="next"/>
    <w:sdt>
      <w:sdtPr>
        <w:rPr>
          <w:rFonts w:asciiTheme="minorHAnsi" w:eastAsiaTheme="minorHAnsi" w:hAnsiTheme="minorHAnsi" w:cstheme="minorBidi"/>
          <w:color w:val="auto"/>
          <w:sz w:val="22"/>
          <w:szCs w:val="22"/>
        </w:rPr>
        <w:id w:val="1763189247"/>
        <w:docPartObj>
          <w:docPartGallery w:val="Bibliographies"/>
          <w:docPartUnique/>
        </w:docPartObj>
      </w:sdtPr>
      <w:sdtEndPr/>
      <w:sdtContent>
        <w:p w14:paraId="5D24D52E" w14:textId="77777777" w:rsidR="00EC0171" w:rsidRPr="00EC0171" w:rsidRDefault="00EC0171">
          <w:pPr>
            <w:pStyle w:val="Heading1"/>
            <w:rPr>
              <w:color w:val="auto"/>
              <w:sz w:val="36"/>
              <w:u w:val="single"/>
            </w:rPr>
          </w:pPr>
          <w:r w:rsidRPr="00EC0171">
            <w:rPr>
              <w:color w:val="auto"/>
              <w:sz w:val="36"/>
              <w:u w:val="single"/>
            </w:rPr>
            <w:t>References</w:t>
          </w:r>
          <w:bookmarkEnd w:id="37"/>
        </w:p>
        <w:sdt>
          <w:sdtPr>
            <w:id w:val="-573587230"/>
            <w:bibliography/>
          </w:sdtPr>
          <w:sdtEndPr/>
          <w:sdtContent>
            <w:p w14:paraId="69132F48" w14:textId="77777777" w:rsidR="00DB53D8" w:rsidRDefault="00EC0171" w:rsidP="00DB53D8">
              <w:pPr>
                <w:pStyle w:val="Bibliography"/>
                <w:rPr>
                  <w:noProof/>
                  <w:sz w:val="24"/>
                  <w:szCs w:val="24"/>
                </w:rPr>
              </w:pPr>
              <w:r>
                <w:fldChar w:fldCharType="begin"/>
              </w:r>
              <w:r>
                <w:instrText xml:space="preserve"> BIBLIOGRAPHY </w:instrText>
              </w:r>
              <w:r>
                <w:fldChar w:fldCharType="separate"/>
              </w:r>
              <w:r w:rsidR="00DB53D8">
                <w:rPr>
                  <w:noProof/>
                </w:rPr>
                <w:t xml:space="preserve">Anonymous, 2016. </w:t>
              </w:r>
              <w:r w:rsidR="00DB53D8">
                <w:rPr>
                  <w:i/>
                  <w:iCs/>
                  <w:noProof/>
                </w:rPr>
                <w:t xml:space="preserve">Acctivate Inventory Management Software. </w:t>
              </w:r>
              <w:r w:rsidR="00DB53D8">
                <w:rPr>
                  <w:noProof/>
                </w:rPr>
                <w:t xml:space="preserve">[Online] </w:t>
              </w:r>
              <w:r w:rsidR="00DB53D8">
                <w:rPr>
                  <w:noProof/>
                </w:rPr>
                <w:br/>
                <w:t xml:space="preserve">Available at: </w:t>
              </w:r>
              <w:r w:rsidR="00DB53D8">
                <w:rPr>
                  <w:noProof/>
                  <w:u w:val="single"/>
                </w:rPr>
                <w:t>http://www.softwareadvice.com/uk/inventory-management/acctivate-profile/</w:t>
              </w:r>
              <w:r w:rsidR="00DB53D8">
                <w:rPr>
                  <w:noProof/>
                </w:rPr>
                <w:br/>
                <w:t>[Accessed 21 September 2016].</w:t>
              </w:r>
            </w:p>
            <w:p w14:paraId="2009DABD" w14:textId="77777777" w:rsidR="00DB53D8" w:rsidRDefault="00DB53D8" w:rsidP="00DB53D8">
              <w:pPr>
                <w:pStyle w:val="Bibliography"/>
                <w:rPr>
                  <w:noProof/>
                </w:rPr>
              </w:pPr>
              <w:r>
                <w:rPr>
                  <w:noProof/>
                </w:rPr>
                <w:lastRenderedPageBreak/>
                <w:t xml:space="preserve">Anonymous, 2016. </w:t>
              </w:r>
              <w:r>
                <w:rPr>
                  <w:i/>
                  <w:iCs/>
                  <w:noProof/>
                </w:rPr>
                <w:t xml:space="preserve">inFlow Inventory Software. </w:t>
              </w:r>
              <w:r>
                <w:rPr>
                  <w:noProof/>
                </w:rPr>
                <w:t xml:space="preserve">[Online] </w:t>
              </w:r>
              <w:r>
                <w:rPr>
                  <w:noProof/>
                </w:rPr>
                <w:br/>
                <w:t xml:space="preserve">Available at: </w:t>
              </w:r>
              <w:r>
                <w:rPr>
                  <w:noProof/>
                  <w:u w:val="single"/>
                </w:rPr>
                <w:t>http://www.softwareadvice.com/uk/inventory-management/inflow-inventory-profile/</w:t>
              </w:r>
              <w:r>
                <w:rPr>
                  <w:noProof/>
                </w:rPr>
                <w:br/>
                <w:t>[Accessed 21 September 2016].</w:t>
              </w:r>
            </w:p>
            <w:p w14:paraId="3519489F" w14:textId="77777777" w:rsidR="00DB53D8" w:rsidRDefault="00DB53D8" w:rsidP="00DB53D8">
              <w:pPr>
                <w:pStyle w:val="Bibliography"/>
                <w:rPr>
                  <w:noProof/>
                </w:rPr>
              </w:pPr>
              <w:r>
                <w:rPr>
                  <w:noProof/>
                </w:rPr>
                <w:t xml:space="preserve">Fletcher, M., 2016. </w:t>
              </w:r>
              <w:r>
                <w:rPr>
                  <w:i/>
                  <w:iCs/>
                  <w:noProof/>
                </w:rPr>
                <w:t xml:space="preserve">Introduction to Network Programming. </w:t>
              </w:r>
              <w:r>
                <w:rPr>
                  <w:noProof/>
                </w:rPr>
                <w:t xml:space="preserve">[Online] </w:t>
              </w:r>
              <w:r>
                <w:rPr>
                  <w:noProof/>
                </w:rPr>
                <w:br/>
                <w:t xml:space="preserve">Available at: </w:t>
              </w:r>
              <w:r>
                <w:rPr>
                  <w:noProof/>
                  <w:u w:val="single"/>
                </w:rPr>
                <w:t>http://www.webbasedprogramming.com/Java-Unleashed-Second-Edition/f23-1.gif</w:t>
              </w:r>
              <w:r>
                <w:rPr>
                  <w:noProof/>
                </w:rPr>
                <w:br/>
                <w:t>[Accessed 21 September 2016].</w:t>
              </w:r>
            </w:p>
            <w:p w14:paraId="2603CBF0" w14:textId="77777777" w:rsidR="00EC0171" w:rsidRDefault="00EC0171" w:rsidP="00DB53D8">
              <w:r>
                <w:rPr>
                  <w:b/>
                  <w:bCs/>
                  <w:noProof/>
                </w:rPr>
                <w:fldChar w:fldCharType="end"/>
              </w:r>
            </w:p>
          </w:sdtContent>
        </w:sdt>
      </w:sdtContent>
    </w:sdt>
    <w:p w14:paraId="7AB3774C" w14:textId="77777777" w:rsidR="006D31C2" w:rsidRDefault="006D31C2" w:rsidP="006D31C2"/>
    <w:p w14:paraId="51F498E4" w14:textId="77777777" w:rsidR="006D31C2" w:rsidRDefault="006D31C2" w:rsidP="006D31C2"/>
    <w:p w14:paraId="2F9A4D74" w14:textId="77777777" w:rsidR="006D31C2" w:rsidRDefault="006D31C2" w:rsidP="006D31C2"/>
    <w:p w14:paraId="4D9A20D3" w14:textId="77777777" w:rsidR="006D31C2" w:rsidRDefault="006D31C2" w:rsidP="006D31C2"/>
    <w:p w14:paraId="2CEA15A5" w14:textId="77777777" w:rsidR="006D31C2" w:rsidRPr="006D31C2" w:rsidRDefault="006D31C2" w:rsidP="006D31C2"/>
    <w:p w14:paraId="2B4D305C" w14:textId="77777777" w:rsidR="006D31C2" w:rsidRDefault="006D31C2" w:rsidP="006D31C2"/>
    <w:p w14:paraId="4B4515F5" w14:textId="77777777" w:rsidR="00C85988" w:rsidRDefault="00C85988" w:rsidP="006D31C2">
      <w:pPr>
        <w:ind w:firstLine="720"/>
      </w:pPr>
    </w:p>
    <w:p w14:paraId="34683E5B" w14:textId="77777777" w:rsidR="006D31C2" w:rsidRDefault="006D31C2" w:rsidP="006D31C2">
      <w:pPr>
        <w:ind w:firstLine="720"/>
      </w:pPr>
    </w:p>
    <w:p w14:paraId="1E2D078C" w14:textId="77777777" w:rsidR="006D31C2" w:rsidRDefault="006D31C2" w:rsidP="006D31C2">
      <w:pPr>
        <w:ind w:firstLine="720"/>
      </w:pPr>
    </w:p>
    <w:p w14:paraId="40873B35" w14:textId="77777777" w:rsidR="006D31C2" w:rsidRDefault="006D31C2" w:rsidP="006D31C2">
      <w:pPr>
        <w:ind w:firstLine="720"/>
      </w:pPr>
    </w:p>
    <w:p w14:paraId="1EF746AF" w14:textId="77777777" w:rsidR="006D31C2" w:rsidRDefault="006D31C2" w:rsidP="006D31C2">
      <w:pPr>
        <w:ind w:firstLine="720"/>
      </w:pPr>
    </w:p>
    <w:p w14:paraId="0F5F66AB" w14:textId="77777777" w:rsidR="006D31C2" w:rsidRDefault="006D31C2" w:rsidP="006D31C2">
      <w:pPr>
        <w:ind w:firstLine="720"/>
      </w:pPr>
    </w:p>
    <w:p w14:paraId="59F25F59" w14:textId="77777777" w:rsidR="006D31C2" w:rsidRDefault="006D31C2" w:rsidP="006D31C2">
      <w:pPr>
        <w:ind w:firstLine="720"/>
      </w:pPr>
    </w:p>
    <w:p w14:paraId="4240C022" w14:textId="77777777" w:rsidR="006D31C2" w:rsidRDefault="006D31C2" w:rsidP="006D31C2">
      <w:pPr>
        <w:ind w:firstLine="720"/>
      </w:pPr>
    </w:p>
    <w:p w14:paraId="4917BA48" w14:textId="77777777" w:rsidR="006D31C2" w:rsidRDefault="006D31C2" w:rsidP="006D31C2">
      <w:pPr>
        <w:ind w:firstLine="720"/>
      </w:pPr>
    </w:p>
    <w:p w14:paraId="2E524582" w14:textId="77777777" w:rsidR="006D31C2" w:rsidRDefault="006D31C2" w:rsidP="006D31C2">
      <w:pPr>
        <w:ind w:firstLine="720"/>
      </w:pPr>
    </w:p>
    <w:p w14:paraId="25414E8A" w14:textId="77777777" w:rsidR="006D31C2" w:rsidRDefault="006D31C2" w:rsidP="006D31C2">
      <w:pPr>
        <w:ind w:firstLine="720"/>
      </w:pPr>
    </w:p>
    <w:p w14:paraId="556ED474" w14:textId="77777777" w:rsidR="006D31C2" w:rsidRDefault="006D31C2" w:rsidP="006D31C2">
      <w:pPr>
        <w:ind w:firstLine="720"/>
      </w:pPr>
    </w:p>
    <w:p w14:paraId="17D95B8E" w14:textId="77777777" w:rsidR="006D31C2" w:rsidRDefault="006D31C2" w:rsidP="006D31C2">
      <w:pPr>
        <w:ind w:firstLine="720"/>
      </w:pPr>
    </w:p>
    <w:p w14:paraId="089A2244" w14:textId="77777777" w:rsidR="006D31C2" w:rsidRPr="006D31C2" w:rsidRDefault="006D31C2" w:rsidP="006D31C2">
      <w:pPr>
        <w:ind w:firstLine="720"/>
      </w:pPr>
    </w:p>
    <w:sectPr w:rsidR="006D31C2" w:rsidRPr="006D31C2" w:rsidSect="006D31C2">
      <w:footerReference w:type="default" r:id="rId15"/>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Garfield Gordon" w:date="2016-10-09T17:39:00Z" w:initials="GG">
    <w:p w14:paraId="79227E65" w14:textId="77777777" w:rsidR="00CF2F27" w:rsidRDefault="00CF2F27">
      <w:pPr>
        <w:pStyle w:val="CommentText"/>
      </w:pPr>
      <w:r>
        <w:rPr>
          <w:rStyle w:val="CommentReference"/>
        </w:rPr>
        <w:annotationRef/>
      </w:r>
      <w:r>
        <w:t>User recognition</w:t>
      </w:r>
    </w:p>
  </w:comment>
  <w:comment w:id="5" w:author="Garfield Gordon" w:date="2016-10-09T17:40:00Z" w:initials="GG">
    <w:p w14:paraId="3B57E6B9" w14:textId="77777777" w:rsidR="00CF2F27" w:rsidRDefault="00CF2F27">
      <w:pPr>
        <w:pStyle w:val="CommentText"/>
      </w:pPr>
      <w:r>
        <w:rPr>
          <w:rStyle w:val="CommentReference"/>
        </w:rPr>
        <w:annotationRef/>
      </w:r>
      <w:r>
        <w:t>You need to include other problems related to computations that can be done with the data.</w:t>
      </w:r>
    </w:p>
  </w:comment>
  <w:comment w:id="9" w:author="Garfield Gordon" w:date="2016-10-09T17:43:00Z" w:initials="GG">
    <w:p w14:paraId="363B0EC4" w14:textId="77777777" w:rsidR="00CF2F27" w:rsidRDefault="00CF2F27">
      <w:pPr>
        <w:pStyle w:val="CommentText"/>
      </w:pPr>
      <w:r>
        <w:rPr>
          <w:rStyle w:val="CommentReference"/>
        </w:rPr>
        <w:annotationRef/>
      </w:r>
      <w:r>
        <w:t>A difference in requirements between stakeholders?</w:t>
      </w:r>
    </w:p>
  </w:comment>
  <w:comment w:id="12" w:author="Garfield Gordon" w:date="2016-10-09T17:55:00Z" w:initials="GG">
    <w:p w14:paraId="12B23A97" w14:textId="77777777" w:rsidR="00954D26" w:rsidRDefault="00954D26">
      <w:pPr>
        <w:pStyle w:val="CommentText"/>
      </w:pPr>
      <w:r>
        <w:rPr>
          <w:rStyle w:val="CommentReference"/>
        </w:rPr>
        <w:annotationRef/>
      </w:r>
      <w:r>
        <w:t>Google’s Firebase</w:t>
      </w:r>
    </w:p>
  </w:comment>
  <w:comment w:id="19" w:author="Garfield Gordon" w:date="2016-10-09T17:56:00Z" w:initials="GG">
    <w:p w14:paraId="5A7E6DF9" w14:textId="77777777" w:rsidR="00954D26" w:rsidRDefault="00954D26">
      <w:pPr>
        <w:pStyle w:val="CommentText"/>
      </w:pPr>
      <w:r>
        <w:rPr>
          <w:rStyle w:val="CommentReference"/>
        </w:rPr>
        <w:annotationRef/>
      </w:r>
      <w:r>
        <w:t>And hardware</w:t>
      </w:r>
    </w:p>
  </w:comment>
  <w:comment w:id="20" w:author="Garfield Gordon" w:date="2016-10-09T17:56:00Z" w:initials="GG">
    <w:p w14:paraId="3F4DCF5C" w14:textId="77777777" w:rsidR="00954D26" w:rsidRDefault="00954D26">
      <w:pPr>
        <w:pStyle w:val="CommentText"/>
      </w:pPr>
      <w:r>
        <w:rPr>
          <w:rStyle w:val="CommentReference"/>
        </w:rPr>
        <w:annotationRef/>
      </w:r>
      <w:r>
        <w:t>Research. Initially a free solution is possible. Firebase allows for expansion on need.</w:t>
      </w:r>
    </w:p>
  </w:comment>
  <w:comment w:id="22" w:author="Garfield Gordon" w:date="2016-10-09T17:58:00Z" w:initials="GG">
    <w:p w14:paraId="2718D776" w14:textId="77777777" w:rsidR="00954D26" w:rsidRDefault="00954D26">
      <w:pPr>
        <w:pStyle w:val="CommentText"/>
      </w:pPr>
      <w:r>
        <w:rPr>
          <w:rStyle w:val="CommentReference"/>
        </w:rPr>
        <w:annotationRef/>
      </w:r>
      <w:r>
        <w:t>Does company website exist?</w:t>
      </w:r>
    </w:p>
  </w:comment>
  <w:comment w:id="23" w:author="Garfield Gordon" w:date="2016-10-09T17:58:00Z" w:initials="GG">
    <w:p w14:paraId="7F0E97F0" w14:textId="77777777" w:rsidR="00954D26" w:rsidRDefault="00954D26">
      <w:pPr>
        <w:pStyle w:val="CommentText"/>
      </w:pPr>
      <w:r>
        <w:rPr>
          <w:rStyle w:val="CommentReference"/>
        </w:rPr>
        <w:annotationRef/>
      </w:r>
      <w:r w:rsidR="00166E4D">
        <w:t>Wording. At this point you should not deciding what is in the app, your client should. You can make suggestions.</w:t>
      </w:r>
    </w:p>
  </w:comment>
  <w:comment w:id="24" w:author="Garfield Gordon" w:date="2016-10-09T17:59:00Z" w:initials="GG">
    <w:p w14:paraId="6DE7DCBA" w14:textId="77777777" w:rsidR="00166E4D" w:rsidRDefault="00166E4D">
      <w:pPr>
        <w:pStyle w:val="CommentText"/>
      </w:pPr>
      <w:r>
        <w:rPr>
          <w:rStyle w:val="CommentReference"/>
        </w:rPr>
        <w:annotationRef/>
      </w:r>
      <w:r>
        <w:t>The research is on the right track but more in-depth research is required.</w:t>
      </w:r>
    </w:p>
  </w:comment>
  <w:comment w:id="30" w:author="Garfield Gordon" w:date="2016-10-09T18:01:00Z" w:initials="GG">
    <w:p w14:paraId="730BC63A" w14:textId="77777777" w:rsidR="00166E4D" w:rsidRDefault="00166E4D">
      <w:pPr>
        <w:pStyle w:val="CommentText"/>
      </w:pPr>
      <w:r>
        <w:rPr>
          <w:rStyle w:val="CommentReference"/>
        </w:rPr>
        <w:annotationRef/>
      </w:r>
      <w:r>
        <w:t>Need additional data gathering techniques.</w:t>
      </w:r>
    </w:p>
    <w:p w14:paraId="25C08640" w14:textId="77777777" w:rsidR="00166E4D" w:rsidRDefault="00166E4D">
      <w:pPr>
        <w:pStyle w:val="CommentText"/>
      </w:pPr>
      <w:r>
        <w:t>Solicit useful information from other stakeholders (staff)</w:t>
      </w:r>
    </w:p>
  </w:comment>
  <w:comment w:id="35" w:author="Garfield Gordon" w:date="2016-10-09T18:05:00Z" w:initials="GG">
    <w:p w14:paraId="65EAFD5F" w14:textId="77777777" w:rsidR="00166E4D" w:rsidRDefault="00166E4D">
      <w:pPr>
        <w:pStyle w:val="CommentText"/>
      </w:pPr>
      <w:r>
        <w:rPr>
          <w:rStyle w:val="CommentReference"/>
        </w:rPr>
        <w:annotationRef/>
      </w:r>
      <w:r>
        <w:t xml:space="preserve">Categorise these further. </w:t>
      </w:r>
      <w:proofErr w:type="spellStart"/>
      <w:r>
        <w:t>Bare</w:t>
      </w:r>
      <w:proofErr w:type="spellEnd"/>
      <w:r>
        <w:t xml:space="preserve"> in mind these will be broken down further in the design section.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227E65" w15:done="0"/>
  <w15:commentEx w15:paraId="3B57E6B9" w15:done="0"/>
  <w15:commentEx w15:paraId="363B0EC4" w15:done="0"/>
  <w15:commentEx w15:paraId="12B23A97" w15:done="0"/>
  <w15:commentEx w15:paraId="5A7E6DF9" w15:done="0"/>
  <w15:commentEx w15:paraId="3F4DCF5C" w15:done="0"/>
  <w15:commentEx w15:paraId="2718D776" w15:done="0"/>
  <w15:commentEx w15:paraId="7F0E97F0" w15:done="0"/>
  <w15:commentEx w15:paraId="6DE7DCBA" w15:done="0"/>
  <w15:commentEx w15:paraId="25C08640" w15:done="0"/>
  <w15:commentEx w15:paraId="65EAFD5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F5F86C" w14:textId="77777777" w:rsidR="00591906" w:rsidRDefault="00591906" w:rsidP="00591906">
      <w:pPr>
        <w:spacing w:after="0" w:line="240" w:lineRule="auto"/>
      </w:pPr>
      <w:r>
        <w:separator/>
      </w:r>
    </w:p>
  </w:endnote>
  <w:endnote w:type="continuationSeparator" w:id="0">
    <w:p w14:paraId="20BA0F26" w14:textId="77777777" w:rsidR="00591906" w:rsidRDefault="00591906" w:rsidP="00591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730581933"/>
      <w:docPartObj>
        <w:docPartGallery w:val="Page Numbers (Bottom of Page)"/>
        <w:docPartUnique/>
      </w:docPartObj>
    </w:sdtPr>
    <w:sdtEndPr>
      <w:rPr>
        <w:noProof/>
      </w:rPr>
    </w:sdtEndPr>
    <w:sdtContent>
      <w:p w14:paraId="70DDF1ED" w14:textId="77777777" w:rsidR="00591906" w:rsidRPr="00FD6AB4" w:rsidRDefault="00591906">
        <w:pPr>
          <w:pStyle w:val="Footer"/>
          <w:rPr>
            <w:sz w:val="20"/>
          </w:rPr>
        </w:pPr>
        <w:r w:rsidRPr="00FD6AB4">
          <w:rPr>
            <w:sz w:val="20"/>
          </w:rPr>
          <w:fldChar w:fldCharType="begin"/>
        </w:r>
        <w:r w:rsidRPr="00FD6AB4">
          <w:rPr>
            <w:sz w:val="20"/>
          </w:rPr>
          <w:instrText xml:space="preserve"> PAGE   \* MERGEFORMAT </w:instrText>
        </w:r>
        <w:r w:rsidRPr="00FD6AB4">
          <w:rPr>
            <w:sz w:val="20"/>
          </w:rPr>
          <w:fldChar w:fldCharType="separate"/>
        </w:r>
        <w:r w:rsidR="00F46530">
          <w:rPr>
            <w:noProof/>
            <w:sz w:val="20"/>
          </w:rPr>
          <w:t>11</w:t>
        </w:r>
        <w:r w:rsidRPr="00FD6AB4">
          <w:rPr>
            <w:noProof/>
            <w:sz w:val="20"/>
          </w:rPr>
          <w:fldChar w:fldCharType="end"/>
        </w:r>
        <w:r w:rsidRPr="00FD6AB4">
          <w:rPr>
            <w:noProof/>
            <w:sz w:val="20"/>
          </w:rPr>
          <w:t xml:space="preserve"> | Arun Patel </w:t>
        </w:r>
      </w:p>
    </w:sdtContent>
  </w:sdt>
  <w:p w14:paraId="0D96FD99" w14:textId="77777777" w:rsidR="00591906" w:rsidRPr="00FD6AB4" w:rsidRDefault="000C7420">
    <w:pPr>
      <w:pStyle w:val="Footer"/>
      <w:rPr>
        <w:sz w:val="20"/>
      </w:rPr>
    </w:pPr>
    <w:r w:rsidRPr="00FD6AB4">
      <w:rPr>
        <w:sz w:val="20"/>
      </w:rPr>
      <w:t xml:space="preserve">      </w:t>
    </w:r>
    <w:r w:rsidR="00591906" w:rsidRPr="00FD6AB4">
      <w:rPr>
        <w:sz w:val="20"/>
      </w:rPr>
      <w:t>Candidate number: 5490</w:t>
    </w:r>
    <w:r w:rsidR="00591906" w:rsidRPr="00FD6AB4">
      <w:rPr>
        <w:sz w:val="20"/>
      </w:rPr>
      <w:tab/>
    </w:r>
    <w:r w:rsidR="00591906" w:rsidRPr="00FD6AB4">
      <w:rPr>
        <w:sz w:val="20"/>
      </w:rPr>
      <w:tab/>
      <w:t xml:space="preserve">Centre </w:t>
    </w:r>
    <w:r w:rsidR="0001136B" w:rsidRPr="00FD6AB4">
      <w:rPr>
        <w:sz w:val="20"/>
      </w:rPr>
      <w:t>number: 14109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C6CE22" w14:textId="77777777" w:rsidR="00591906" w:rsidRDefault="00591906" w:rsidP="00591906">
      <w:pPr>
        <w:spacing w:after="0" w:line="240" w:lineRule="auto"/>
      </w:pPr>
      <w:r>
        <w:separator/>
      </w:r>
    </w:p>
  </w:footnote>
  <w:footnote w:type="continuationSeparator" w:id="0">
    <w:p w14:paraId="5E70746E" w14:textId="77777777" w:rsidR="00591906" w:rsidRDefault="00591906" w:rsidP="005919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C65CF"/>
    <w:multiLevelType w:val="hybridMultilevel"/>
    <w:tmpl w:val="FA2CFB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22622D8"/>
    <w:multiLevelType w:val="hybridMultilevel"/>
    <w:tmpl w:val="033A0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3910F5B"/>
    <w:multiLevelType w:val="hybridMultilevel"/>
    <w:tmpl w:val="B3BA566A"/>
    <w:lvl w:ilvl="0" w:tplc="ED3CBA1E">
      <w:start w:val="4"/>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46B02131"/>
    <w:multiLevelType w:val="hybridMultilevel"/>
    <w:tmpl w:val="FD54060C"/>
    <w:lvl w:ilvl="0" w:tplc="B4FE2856">
      <w:start w:val="5"/>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4DD94BF4"/>
    <w:multiLevelType w:val="hybridMultilevel"/>
    <w:tmpl w:val="1074B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05F732E"/>
    <w:multiLevelType w:val="hybridMultilevel"/>
    <w:tmpl w:val="427889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BA86CD1"/>
    <w:multiLevelType w:val="hybridMultilevel"/>
    <w:tmpl w:val="C1068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6"/>
  </w:num>
  <w:num w:numId="5">
    <w:abstractNumId w:val="1"/>
  </w:num>
  <w:num w:numId="6">
    <w:abstractNumId w:val="0"/>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rfield Gordon">
    <w15:presenceInfo w15:providerId="Windows Live" w15:userId="46298ee211f8a6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ShadeFormData/>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9A5"/>
    <w:rsid w:val="0001061B"/>
    <w:rsid w:val="0001136B"/>
    <w:rsid w:val="00026EF1"/>
    <w:rsid w:val="000662FF"/>
    <w:rsid w:val="00072D11"/>
    <w:rsid w:val="000763A7"/>
    <w:rsid w:val="000C7420"/>
    <w:rsid w:val="00122C08"/>
    <w:rsid w:val="00154B95"/>
    <w:rsid w:val="00166E4D"/>
    <w:rsid w:val="001C1BB1"/>
    <w:rsid w:val="001C4272"/>
    <w:rsid w:val="001D3C7F"/>
    <w:rsid w:val="001E358E"/>
    <w:rsid w:val="001E5D9A"/>
    <w:rsid w:val="00215013"/>
    <w:rsid w:val="0022504A"/>
    <w:rsid w:val="00233271"/>
    <w:rsid w:val="00233A97"/>
    <w:rsid w:val="0024246D"/>
    <w:rsid w:val="003A3092"/>
    <w:rsid w:val="003E0F93"/>
    <w:rsid w:val="00432F23"/>
    <w:rsid w:val="00433B7F"/>
    <w:rsid w:val="0046514F"/>
    <w:rsid w:val="004E0307"/>
    <w:rsid w:val="0058086E"/>
    <w:rsid w:val="00591906"/>
    <w:rsid w:val="005E3CD4"/>
    <w:rsid w:val="005E79C8"/>
    <w:rsid w:val="006331C2"/>
    <w:rsid w:val="00640F4B"/>
    <w:rsid w:val="00646455"/>
    <w:rsid w:val="00656A2D"/>
    <w:rsid w:val="006613E0"/>
    <w:rsid w:val="00670A3B"/>
    <w:rsid w:val="006D31C2"/>
    <w:rsid w:val="00731F1F"/>
    <w:rsid w:val="00780973"/>
    <w:rsid w:val="007C3A6B"/>
    <w:rsid w:val="0086183D"/>
    <w:rsid w:val="00883622"/>
    <w:rsid w:val="008876FE"/>
    <w:rsid w:val="008D36BB"/>
    <w:rsid w:val="00943651"/>
    <w:rsid w:val="009535B7"/>
    <w:rsid w:val="00954D26"/>
    <w:rsid w:val="0097689E"/>
    <w:rsid w:val="00985A72"/>
    <w:rsid w:val="009E5CCC"/>
    <w:rsid w:val="009F5988"/>
    <w:rsid w:val="00A8403B"/>
    <w:rsid w:val="00AC3161"/>
    <w:rsid w:val="00B40FD7"/>
    <w:rsid w:val="00BE08B4"/>
    <w:rsid w:val="00C00D6A"/>
    <w:rsid w:val="00C85988"/>
    <w:rsid w:val="00C859A5"/>
    <w:rsid w:val="00C86121"/>
    <w:rsid w:val="00CA7B1A"/>
    <w:rsid w:val="00CF2F27"/>
    <w:rsid w:val="00D269B4"/>
    <w:rsid w:val="00D332A4"/>
    <w:rsid w:val="00D91A99"/>
    <w:rsid w:val="00DB53D8"/>
    <w:rsid w:val="00DB6CB3"/>
    <w:rsid w:val="00DE36A0"/>
    <w:rsid w:val="00E37107"/>
    <w:rsid w:val="00E63107"/>
    <w:rsid w:val="00E75E6F"/>
    <w:rsid w:val="00E82E81"/>
    <w:rsid w:val="00EC0171"/>
    <w:rsid w:val="00EC5CCF"/>
    <w:rsid w:val="00F46530"/>
    <w:rsid w:val="00FD0CD2"/>
    <w:rsid w:val="00FD6A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516543B5"/>
  <w15:chartTrackingRefBased/>
  <w15:docId w15:val="{03A9D012-1EF6-4B7B-BCD8-2CCF9B1B7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08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31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09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E5C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31C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D31C2"/>
    <w:rPr>
      <w:rFonts w:eastAsiaTheme="minorEastAsia"/>
      <w:lang w:val="en-US"/>
    </w:rPr>
  </w:style>
  <w:style w:type="paragraph" w:styleId="Title">
    <w:name w:val="Title"/>
    <w:basedOn w:val="Normal"/>
    <w:next w:val="Normal"/>
    <w:link w:val="TitleChar"/>
    <w:uiPriority w:val="10"/>
    <w:qFormat/>
    <w:rsid w:val="006D31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1C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919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1906"/>
  </w:style>
  <w:style w:type="paragraph" w:styleId="Footer">
    <w:name w:val="footer"/>
    <w:basedOn w:val="Normal"/>
    <w:link w:val="FooterChar"/>
    <w:uiPriority w:val="99"/>
    <w:unhideWhenUsed/>
    <w:rsid w:val="005919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1906"/>
  </w:style>
  <w:style w:type="character" w:customStyle="1" w:styleId="Heading1Char">
    <w:name w:val="Heading 1 Char"/>
    <w:basedOn w:val="DefaultParagraphFont"/>
    <w:link w:val="Heading1"/>
    <w:uiPriority w:val="9"/>
    <w:rsid w:val="00BE08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E08B4"/>
    <w:pPr>
      <w:outlineLvl w:val="9"/>
    </w:pPr>
    <w:rPr>
      <w:lang w:val="en-US"/>
    </w:rPr>
  </w:style>
  <w:style w:type="paragraph" w:styleId="TOC2">
    <w:name w:val="toc 2"/>
    <w:basedOn w:val="Normal"/>
    <w:next w:val="Normal"/>
    <w:autoRedefine/>
    <w:uiPriority w:val="39"/>
    <w:unhideWhenUsed/>
    <w:rsid w:val="00BE08B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E08B4"/>
    <w:pPr>
      <w:spacing w:after="100"/>
    </w:pPr>
    <w:rPr>
      <w:rFonts w:eastAsiaTheme="minorEastAsia" w:cs="Times New Roman"/>
      <w:lang w:val="en-US"/>
    </w:rPr>
  </w:style>
  <w:style w:type="paragraph" w:styleId="TOC3">
    <w:name w:val="toc 3"/>
    <w:basedOn w:val="Normal"/>
    <w:next w:val="Normal"/>
    <w:autoRedefine/>
    <w:uiPriority w:val="39"/>
    <w:unhideWhenUsed/>
    <w:rsid w:val="00BE08B4"/>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E6310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83622"/>
    <w:rPr>
      <w:color w:val="0563C1" w:themeColor="hyperlink"/>
      <w:u w:val="single"/>
    </w:rPr>
  </w:style>
  <w:style w:type="paragraph" w:styleId="ListParagraph">
    <w:name w:val="List Paragraph"/>
    <w:basedOn w:val="Normal"/>
    <w:uiPriority w:val="34"/>
    <w:qFormat/>
    <w:rsid w:val="009F5988"/>
    <w:pPr>
      <w:ind w:left="720"/>
      <w:contextualSpacing/>
    </w:pPr>
  </w:style>
  <w:style w:type="paragraph" w:styleId="BalloonText">
    <w:name w:val="Balloon Text"/>
    <w:basedOn w:val="Normal"/>
    <w:link w:val="BalloonTextChar"/>
    <w:uiPriority w:val="99"/>
    <w:semiHidden/>
    <w:unhideWhenUsed/>
    <w:rsid w:val="00225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504A"/>
    <w:rPr>
      <w:rFonts w:ascii="Segoe UI" w:hAnsi="Segoe UI" w:cs="Segoe UI"/>
      <w:sz w:val="18"/>
      <w:szCs w:val="18"/>
    </w:rPr>
  </w:style>
  <w:style w:type="character" w:customStyle="1" w:styleId="Heading3Char">
    <w:name w:val="Heading 3 Char"/>
    <w:basedOn w:val="DefaultParagraphFont"/>
    <w:link w:val="Heading3"/>
    <w:uiPriority w:val="9"/>
    <w:rsid w:val="0078097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C01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EC0171"/>
  </w:style>
  <w:style w:type="character" w:styleId="PlaceholderText">
    <w:name w:val="Placeholder Text"/>
    <w:basedOn w:val="DefaultParagraphFont"/>
    <w:uiPriority w:val="99"/>
    <w:semiHidden/>
    <w:rsid w:val="00C86121"/>
    <w:rPr>
      <w:color w:val="808080"/>
    </w:rPr>
  </w:style>
  <w:style w:type="character" w:customStyle="1" w:styleId="Heading4Char">
    <w:name w:val="Heading 4 Char"/>
    <w:basedOn w:val="DefaultParagraphFont"/>
    <w:link w:val="Heading4"/>
    <w:uiPriority w:val="9"/>
    <w:rsid w:val="009E5CCC"/>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CF2F27"/>
    <w:rPr>
      <w:sz w:val="16"/>
      <w:szCs w:val="16"/>
    </w:rPr>
  </w:style>
  <w:style w:type="paragraph" w:styleId="CommentText">
    <w:name w:val="annotation text"/>
    <w:basedOn w:val="Normal"/>
    <w:link w:val="CommentTextChar"/>
    <w:uiPriority w:val="99"/>
    <w:semiHidden/>
    <w:unhideWhenUsed/>
    <w:rsid w:val="00CF2F27"/>
    <w:pPr>
      <w:spacing w:line="240" w:lineRule="auto"/>
    </w:pPr>
    <w:rPr>
      <w:sz w:val="20"/>
      <w:szCs w:val="20"/>
    </w:rPr>
  </w:style>
  <w:style w:type="character" w:customStyle="1" w:styleId="CommentTextChar">
    <w:name w:val="Comment Text Char"/>
    <w:basedOn w:val="DefaultParagraphFont"/>
    <w:link w:val="CommentText"/>
    <w:uiPriority w:val="99"/>
    <w:semiHidden/>
    <w:rsid w:val="00CF2F27"/>
    <w:rPr>
      <w:sz w:val="20"/>
      <w:szCs w:val="20"/>
    </w:rPr>
  </w:style>
  <w:style w:type="paragraph" w:styleId="CommentSubject">
    <w:name w:val="annotation subject"/>
    <w:basedOn w:val="CommentText"/>
    <w:next w:val="CommentText"/>
    <w:link w:val="CommentSubjectChar"/>
    <w:uiPriority w:val="99"/>
    <w:semiHidden/>
    <w:unhideWhenUsed/>
    <w:rsid w:val="00CF2F27"/>
    <w:rPr>
      <w:b/>
      <w:bCs/>
    </w:rPr>
  </w:style>
  <w:style w:type="character" w:customStyle="1" w:styleId="CommentSubjectChar">
    <w:name w:val="Comment Subject Char"/>
    <w:basedOn w:val="CommentTextChar"/>
    <w:link w:val="CommentSubject"/>
    <w:uiPriority w:val="99"/>
    <w:semiHidden/>
    <w:rsid w:val="00CF2F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57154">
      <w:bodyDiv w:val="1"/>
      <w:marLeft w:val="0"/>
      <w:marRight w:val="0"/>
      <w:marTop w:val="0"/>
      <w:marBottom w:val="0"/>
      <w:divBdr>
        <w:top w:val="none" w:sz="0" w:space="0" w:color="auto"/>
        <w:left w:val="none" w:sz="0" w:space="0" w:color="auto"/>
        <w:bottom w:val="none" w:sz="0" w:space="0" w:color="auto"/>
        <w:right w:val="none" w:sz="0" w:space="0" w:color="auto"/>
      </w:divBdr>
    </w:div>
    <w:div w:id="127288417">
      <w:bodyDiv w:val="1"/>
      <w:marLeft w:val="0"/>
      <w:marRight w:val="0"/>
      <w:marTop w:val="0"/>
      <w:marBottom w:val="0"/>
      <w:divBdr>
        <w:top w:val="none" w:sz="0" w:space="0" w:color="auto"/>
        <w:left w:val="none" w:sz="0" w:space="0" w:color="auto"/>
        <w:bottom w:val="none" w:sz="0" w:space="0" w:color="auto"/>
        <w:right w:val="none" w:sz="0" w:space="0" w:color="auto"/>
      </w:divBdr>
    </w:div>
    <w:div w:id="133329817">
      <w:bodyDiv w:val="1"/>
      <w:marLeft w:val="0"/>
      <w:marRight w:val="0"/>
      <w:marTop w:val="0"/>
      <w:marBottom w:val="0"/>
      <w:divBdr>
        <w:top w:val="none" w:sz="0" w:space="0" w:color="auto"/>
        <w:left w:val="none" w:sz="0" w:space="0" w:color="auto"/>
        <w:bottom w:val="none" w:sz="0" w:space="0" w:color="auto"/>
        <w:right w:val="none" w:sz="0" w:space="0" w:color="auto"/>
      </w:divBdr>
    </w:div>
    <w:div w:id="191119007">
      <w:bodyDiv w:val="1"/>
      <w:marLeft w:val="0"/>
      <w:marRight w:val="0"/>
      <w:marTop w:val="0"/>
      <w:marBottom w:val="0"/>
      <w:divBdr>
        <w:top w:val="none" w:sz="0" w:space="0" w:color="auto"/>
        <w:left w:val="none" w:sz="0" w:space="0" w:color="auto"/>
        <w:bottom w:val="none" w:sz="0" w:space="0" w:color="auto"/>
        <w:right w:val="none" w:sz="0" w:space="0" w:color="auto"/>
      </w:divBdr>
    </w:div>
    <w:div w:id="226428166">
      <w:bodyDiv w:val="1"/>
      <w:marLeft w:val="0"/>
      <w:marRight w:val="0"/>
      <w:marTop w:val="0"/>
      <w:marBottom w:val="0"/>
      <w:divBdr>
        <w:top w:val="none" w:sz="0" w:space="0" w:color="auto"/>
        <w:left w:val="none" w:sz="0" w:space="0" w:color="auto"/>
        <w:bottom w:val="none" w:sz="0" w:space="0" w:color="auto"/>
        <w:right w:val="none" w:sz="0" w:space="0" w:color="auto"/>
      </w:divBdr>
    </w:div>
    <w:div w:id="238903447">
      <w:bodyDiv w:val="1"/>
      <w:marLeft w:val="0"/>
      <w:marRight w:val="0"/>
      <w:marTop w:val="0"/>
      <w:marBottom w:val="0"/>
      <w:divBdr>
        <w:top w:val="none" w:sz="0" w:space="0" w:color="auto"/>
        <w:left w:val="none" w:sz="0" w:space="0" w:color="auto"/>
        <w:bottom w:val="none" w:sz="0" w:space="0" w:color="auto"/>
        <w:right w:val="none" w:sz="0" w:space="0" w:color="auto"/>
      </w:divBdr>
    </w:div>
    <w:div w:id="374082420">
      <w:bodyDiv w:val="1"/>
      <w:marLeft w:val="0"/>
      <w:marRight w:val="0"/>
      <w:marTop w:val="0"/>
      <w:marBottom w:val="0"/>
      <w:divBdr>
        <w:top w:val="none" w:sz="0" w:space="0" w:color="auto"/>
        <w:left w:val="none" w:sz="0" w:space="0" w:color="auto"/>
        <w:bottom w:val="none" w:sz="0" w:space="0" w:color="auto"/>
        <w:right w:val="none" w:sz="0" w:space="0" w:color="auto"/>
      </w:divBdr>
    </w:div>
    <w:div w:id="425156843">
      <w:bodyDiv w:val="1"/>
      <w:marLeft w:val="0"/>
      <w:marRight w:val="0"/>
      <w:marTop w:val="0"/>
      <w:marBottom w:val="0"/>
      <w:divBdr>
        <w:top w:val="none" w:sz="0" w:space="0" w:color="auto"/>
        <w:left w:val="none" w:sz="0" w:space="0" w:color="auto"/>
        <w:bottom w:val="none" w:sz="0" w:space="0" w:color="auto"/>
        <w:right w:val="none" w:sz="0" w:space="0" w:color="auto"/>
      </w:divBdr>
    </w:div>
    <w:div w:id="461701592">
      <w:bodyDiv w:val="1"/>
      <w:marLeft w:val="0"/>
      <w:marRight w:val="0"/>
      <w:marTop w:val="0"/>
      <w:marBottom w:val="0"/>
      <w:divBdr>
        <w:top w:val="none" w:sz="0" w:space="0" w:color="auto"/>
        <w:left w:val="none" w:sz="0" w:space="0" w:color="auto"/>
        <w:bottom w:val="none" w:sz="0" w:space="0" w:color="auto"/>
        <w:right w:val="none" w:sz="0" w:space="0" w:color="auto"/>
      </w:divBdr>
    </w:div>
    <w:div w:id="496270300">
      <w:bodyDiv w:val="1"/>
      <w:marLeft w:val="0"/>
      <w:marRight w:val="0"/>
      <w:marTop w:val="0"/>
      <w:marBottom w:val="0"/>
      <w:divBdr>
        <w:top w:val="none" w:sz="0" w:space="0" w:color="auto"/>
        <w:left w:val="none" w:sz="0" w:space="0" w:color="auto"/>
        <w:bottom w:val="none" w:sz="0" w:space="0" w:color="auto"/>
        <w:right w:val="none" w:sz="0" w:space="0" w:color="auto"/>
      </w:divBdr>
    </w:div>
    <w:div w:id="641617062">
      <w:bodyDiv w:val="1"/>
      <w:marLeft w:val="0"/>
      <w:marRight w:val="0"/>
      <w:marTop w:val="0"/>
      <w:marBottom w:val="0"/>
      <w:divBdr>
        <w:top w:val="none" w:sz="0" w:space="0" w:color="auto"/>
        <w:left w:val="none" w:sz="0" w:space="0" w:color="auto"/>
        <w:bottom w:val="none" w:sz="0" w:space="0" w:color="auto"/>
        <w:right w:val="none" w:sz="0" w:space="0" w:color="auto"/>
      </w:divBdr>
    </w:div>
    <w:div w:id="667103157">
      <w:bodyDiv w:val="1"/>
      <w:marLeft w:val="0"/>
      <w:marRight w:val="0"/>
      <w:marTop w:val="0"/>
      <w:marBottom w:val="0"/>
      <w:divBdr>
        <w:top w:val="none" w:sz="0" w:space="0" w:color="auto"/>
        <w:left w:val="none" w:sz="0" w:space="0" w:color="auto"/>
        <w:bottom w:val="none" w:sz="0" w:space="0" w:color="auto"/>
        <w:right w:val="none" w:sz="0" w:space="0" w:color="auto"/>
      </w:divBdr>
    </w:div>
    <w:div w:id="690380646">
      <w:bodyDiv w:val="1"/>
      <w:marLeft w:val="0"/>
      <w:marRight w:val="0"/>
      <w:marTop w:val="0"/>
      <w:marBottom w:val="0"/>
      <w:divBdr>
        <w:top w:val="none" w:sz="0" w:space="0" w:color="auto"/>
        <w:left w:val="none" w:sz="0" w:space="0" w:color="auto"/>
        <w:bottom w:val="none" w:sz="0" w:space="0" w:color="auto"/>
        <w:right w:val="none" w:sz="0" w:space="0" w:color="auto"/>
      </w:divBdr>
    </w:div>
    <w:div w:id="706368486">
      <w:bodyDiv w:val="1"/>
      <w:marLeft w:val="0"/>
      <w:marRight w:val="0"/>
      <w:marTop w:val="0"/>
      <w:marBottom w:val="0"/>
      <w:divBdr>
        <w:top w:val="none" w:sz="0" w:space="0" w:color="auto"/>
        <w:left w:val="none" w:sz="0" w:space="0" w:color="auto"/>
        <w:bottom w:val="none" w:sz="0" w:space="0" w:color="auto"/>
        <w:right w:val="none" w:sz="0" w:space="0" w:color="auto"/>
      </w:divBdr>
    </w:div>
    <w:div w:id="717820163">
      <w:bodyDiv w:val="1"/>
      <w:marLeft w:val="0"/>
      <w:marRight w:val="0"/>
      <w:marTop w:val="0"/>
      <w:marBottom w:val="0"/>
      <w:divBdr>
        <w:top w:val="none" w:sz="0" w:space="0" w:color="auto"/>
        <w:left w:val="none" w:sz="0" w:space="0" w:color="auto"/>
        <w:bottom w:val="none" w:sz="0" w:space="0" w:color="auto"/>
        <w:right w:val="none" w:sz="0" w:space="0" w:color="auto"/>
      </w:divBdr>
    </w:div>
    <w:div w:id="747658176">
      <w:bodyDiv w:val="1"/>
      <w:marLeft w:val="0"/>
      <w:marRight w:val="0"/>
      <w:marTop w:val="0"/>
      <w:marBottom w:val="0"/>
      <w:divBdr>
        <w:top w:val="none" w:sz="0" w:space="0" w:color="auto"/>
        <w:left w:val="none" w:sz="0" w:space="0" w:color="auto"/>
        <w:bottom w:val="none" w:sz="0" w:space="0" w:color="auto"/>
        <w:right w:val="none" w:sz="0" w:space="0" w:color="auto"/>
      </w:divBdr>
    </w:div>
    <w:div w:id="774329443">
      <w:bodyDiv w:val="1"/>
      <w:marLeft w:val="0"/>
      <w:marRight w:val="0"/>
      <w:marTop w:val="0"/>
      <w:marBottom w:val="0"/>
      <w:divBdr>
        <w:top w:val="none" w:sz="0" w:space="0" w:color="auto"/>
        <w:left w:val="none" w:sz="0" w:space="0" w:color="auto"/>
        <w:bottom w:val="none" w:sz="0" w:space="0" w:color="auto"/>
        <w:right w:val="none" w:sz="0" w:space="0" w:color="auto"/>
      </w:divBdr>
    </w:div>
    <w:div w:id="786705545">
      <w:bodyDiv w:val="1"/>
      <w:marLeft w:val="0"/>
      <w:marRight w:val="0"/>
      <w:marTop w:val="0"/>
      <w:marBottom w:val="0"/>
      <w:divBdr>
        <w:top w:val="none" w:sz="0" w:space="0" w:color="auto"/>
        <w:left w:val="none" w:sz="0" w:space="0" w:color="auto"/>
        <w:bottom w:val="none" w:sz="0" w:space="0" w:color="auto"/>
        <w:right w:val="none" w:sz="0" w:space="0" w:color="auto"/>
      </w:divBdr>
    </w:div>
    <w:div w:id="792403215">
      <w:bodyDiv w:val="1"/>
      <w:marLeft w:val="0"/>
      <w:marRight w:val="0"/>
      <w:marTop w:val="0"/>
      <w:marBottom w:val="0"/>
      <w:divBdr>
        <w:top w:val="none" w:sz="0" w:space="0" w:color="auto"/>
        <w:left w:val="none" w:sz="0" w:space="0" w:color="auto"/>
        <w:bottom w:val="none" w:sz="0" w:space="0" w:color="auto"/>
        <w:right w:val="none" w:sz="0" w:space="0" w:color="auto"/>
      </w:divBdr>
    </w:div>
    <w:div w:id="801113062">
      <w:bodyDiv w:val="1"/>
      <w:marLeft w:val="0"/>
      <w:marRight w:val="0"/>
      <w:marTop w:val="0"/>
      <w:marBottom w:val="0"/>
      <w:divBdr>
        <w:top w:val="none" w:sz="0" w:space="0" w:color="auto"/>
        <w:left w:val="none" w:sz="0" w:space="0" w:color="auto"/>
        <w:bottom w:val="none" w:sz="0" w:space="0" w:color="auto"/>
        <w:right w:val="none" w:sz="0" w:space="0" w:color="auto"/>
      </w:divBdr>
    </w:div>
    <w:div w:id="808398862">
      <w:bodyDiv w:val="1"/>
      <w:marLeft w:val="0"/>
      <w:marRight w:val="0"/>
      <w:marTop w:val="0"/>
      <w:marBottom w:val="0"/>
      <w:divBdr>
        <w:top w:val="none" w:sz="0" w:space="0" w:color="auto"/>
        <w:left w:val="none" w:sz="0" w:space="0" w:color="auto"/>
        <w:bottom w:val="none" w:sz="0" w:space="0" w:color="auto"/>
        <w:right w:val="none" w:sz="0" w:space="0" w:color="auto"/>
      </w:divBdr>
    </w:div>
    <w:div w:id="917712009">
      <w:bodyDiv w:val="1"/>
      <w:marLeft w:val="0"/>
      <w:marRight w:val="0"/>
      <w:marTop w:val="0"/>
      <w:marBottom w:val="0"/>
      <w:divBdr>
        <w:top w:val="none" w:sz="0" w:space="0" w:color="auto"/>
        <w:left w:val="none" w:sz="0" w:space="0" w:color="auto"/>
        <w:bottom w:val="none" w:sz="0" w:space="0" w:color="auto"/>
        <w:right w:val="none" w:sz="0" w:space="0" w:color="auto"/>
      </w:divBdr>
    </w:div>
    <w:div w:id="950478914">
      <w:bodyDiv w:val="1"/>
      <w:marLeft w:val="0"/>
      <w:marRight w:val="0"/>
      <w:marTop w:val="0"/>
      <w:marBottom w:val="0"/>
      <w:divBdr>
        <w:top w:val="none" w:sz="0" w:space="0" w:color="auto"/>
        <w:left w:val="none" w:sz="0" w:space="0" w:color="auto"/>
        <w:bottom w:val="none" w:sz="0" w:space="0" w:color="auto"/>
        <w:right w:val="none" w:sz="0" w:space="0" w:color="auto"/>
      </w:divBdr>
    </w:div>
    <w:div w:id="1040399365">
      <w:bodyDiv w:val="1"/>
      <w:marLeft w:val="0"/>
      <w:marRight w:val="0"/>
      <w:marTop w:val="0"/>
      <w:marBottom w:val="0"/>
      <w:divBdr>
        <w:top w:val="none" w:sz="0" w:space="0" w:color="auto"/>
        <w:left w:val="none" w:sz="0" w:space="0" w:color="auto"/>
        <w:bottom w:val="none" w:sz="0" w:space="0" w:color="auto"/>
        <w:right w:val="none" w:sz="0" w:space="0" w:color="auto"/>
      </w:divBdr>
    </w:div>
    <w:div w:id="1043555285">
      <w:bodyDiv w:val="1"/>
      <w:marLeft w:val="0"/>
      <w:marRight w:val="0"/>
      <w:marTop w:val="0"/>
      <w:marBottom w:val="0"/>
      <w:divBdr>
        <w:top w:val="none" w:sz="0" w:space="0" w:color="auto"/>
        <w:left w:val="none" w:sz="0" w:space="0" w:color="auto"/>
        <w:bottom w:val="none" w:sz="0" w:space="0" w:color="auto"/>
        <w:right w:val="none" w:sz="0" w:space="0" w:color="auto"/>
      </w:divBdr>
    </w:div>
    <w:div w:id="1107459764">
      <w:bodyDiv w:val="1"/>
      <w:marLeft w:val="0"/>
      <w:marRight w:val="0"/>
      <w:marTop w:val="0"/>
      <w:marBottom w:val="0"/>
      <w:divBdr>
        <w:top w:val="none" w:sz="0" w:space="0" w:color="auto"/>
        <w:left w:val="none" w:sz="0" w:space="0" w:color="auto"/>
        <w:bottom w:val="none" w:sz="0" w:space="0" w:color="auto"/>
        <w:right w:val="none" w:sz="0" w:space="0" w:color="auto"/>
      </w:divBdr>
    </w:div>
    <w:div w:id="1258900775">
      <w:bodyDiv w:val="1"/>
      <w:marLeft w:val="0"/>
      <w:marRight w:val="0"/>
      <w:marTop w:val="0"/>
      <w:marBottom w:val="0"/>
      <w:divBdr>
        <w:top w:val="none" w:sz="0" w:space="0" w:color="auto"/>
        <w:left w:val="none" w:sz="0" w:space="0" w:color="auto"/>
        <w:bottom w:val="none" w:sz="0" w:space="0" w:color="auto"/>
        <w:right w:val="none" w:sz="0" w:space="0" w:color="auto"/>
      </w:divBdr>
    </w:div>
    <w:div w:id="1281837999">
      <w:bodyDiv w:val="1"/>
      <w:marLeft w:val="0"/>
      <w:marRight w:val="0"/>
      <w:marTop w:val="0"/>
      <w:marBottom w:val="0"/>
      <w:divBdr>
        <w:top w:val="none" w:sz="0" w:space="0" w:color="auto"/>
        <w:left w:val="none" w:sz="0" w:space="0" w:color="auto"/>
        <w:bottom w:val="none" w:sz="0" w:space="0" w:color="auto"/>
        <w:right w:val="none" w:sz="0" w:space="0" w:color="auto"/>
      </w:divBdr>
    </w:div>
    <w:div w:id="1300382666">
      <w:bodyDiv w:val="1"/>
      <w:marLeft w:val="0"/>
      <w:marRight w:val="0"/>
      <w:marTop w:val="0"/>
      <w:marBottom w:val="0"/>
      <w:divBdr>
        <w:top w:val="none" w:sz="0" w:space="0" w:color="auto"/>
        <w:left w:val="none" w:sz="0" w:space="0" w:color="auto"/>
        <w:bottom w:val="none" w:sz="0" w:space="0" w:color="auto"/>
        <w:right w:val="none" w:sz="0" w:space="0" w:color="auto"/>
      </w:divBdr>
    </w:div>
    <w:div w:id="1304314527">
      <w:bodyDiv w:val="1"/>
      <w:marLeft w:val="0"/>
      <w:marRight w:val="0"/>
      <w:marTop w:val="0"/>
      <w:marBottom w:val="0"/>
      <w:divBdr>
        <w:top w:val="none" w:sz="0" w:space="0" w:color="auto"/>
        <w:left w:val="none" w:sz="0" w:space="0" w:color="auto"/>
        <w:bottom w:val="none" w:sz="0" w:space="0" w:color="auto"/>
        <w:right w:val="none" w:sz="0" w:space="0" w:color="auto"/>
      </w:divBdr>
    </w:div>
    <w:div w:id="1353651868">
      <w:bodyDiv w:val="1"/>
      <w:marLeft w:val="0"/>
      <w:marRight w:val="0"/>
      <w:marTop w:val="0"/>
      <w:marBottom w:val="0"/>
      <w:divBdr>
        <w:top w:val="none" w:sz="0" w:space="0" w:color="auto"/>
        <w:left w:val="none" w:sz="0" w:space="0" w:color="auto"/>
        <w:bottom w:val="none" w:sz="0" w:space="0" w:color="auto"/>
        <w:right w:val="none" w:sz="0" w:space="0" w:color="auto"/>
      </w:divBdr>
    </w:div>
    <w:div w:id="1380282088">
      <w:bodyDiv w:val="1"/>
      <w:marLeft w:val="0"/>
      <w:marRight w:val="0"/>
      <w:marTop w:val="0"/>
      <w:marBottom w:val="0"/>
      <w:divBdr>
        <w:top w:val="none" w:sz="0" w:space="0" w:color="auto"/>
        <w:left w:val="none" w:sz="0" w:space="0" w:color="auto"/>
        <w:bottom w:val="none" w:sz="0" w:space="0" w:color="auto"/>
        <w:right w:val="none" w:sz="0" w:space="0" w:color="auto"/>
      </w:divBdr>
    </w:div>
    <w:div w:id="1413966400">
      <w:bodyDiv w:val="1"/>
      <w:marLeft w:val="0"/>
      <w:marRight w:val="0"/>
      <w:marTop w:val="0"/>
      <w:marBottom w:val="0"/>
      <w:divBdr>
        <w:top w:val="none" w:sz="0" w:space="0" w:color="auto"/>
        <w:left w:val="none" w:sz="0" w:space="0" w:color="auto"/>
        <w:bottom w:val="none" w:sz="0" w:space="0" w:color="auto"/>
        <w:right w:val="none" w:sz="0" w:space="0" w:color="auto"/>
      </w:divBdr>
    </w:div>
    <w:div w:id="1420521553">
      <w:bodyDiv w:val="1"/>
      <w:marLeft w:val="0"/>
      <w:marRight w:val="0"/>
      <w:marTop w:val="0"/>
      <w:marBottom w:val="0"/>
      <w:divBdr>
        <w:top w:val="none" w:sz="0" w:space="0" w:color="auto"/>
        <w:left w:val="none" w:sz="0" w:space="0" w:color="auto"/>
        <w:bottom w:val="none" w:sz="0" w:space="0" w:color="auto"/>
        <w:right w:val="none" w:sz="0" w:space="0" w:color="auto"/>
      </w:divBdr>
    </w:div>
    <w:div w:id="1472402121">
      <w:bodyDiv w:val="1"/>
      <w:marLeft w:val="0"/>
      <w:marRight w:val="0"/>
      <w:marTop w:val="0"/>
      <w:marBottom w:val="0"/>
      <w:divBdr>
        <w:top w:val="none" w:sz="0" w:space="0" w:color="auto"/>
        <w:left w:val="none" w:sz="0" w:space="0" w:color="auto"/>
        <w:bottom w:val="none" w:sz="0" w:space="0" w:color="auto"/>
        <w:right w:val="none" w:sz="0" w:space="0" w:color="auto"/>
      </w:divBdr>
    </w:div>
    <w:div w:id="1474101285">
      <w:bodyDiv w:val="1"/>
      <w:marLeft w:val="0"/>
      <w:marRight w:val="0"/>
      <w:marTop w:val="0"/>
      <w:marBottom w:val="0"/>
      <w:divBdr>
        <w:top w:val="none" w:sz="0" w:space="0" w:color="auto"/>
        <w:left w:val="none" w:sz="0" w:space="0" w:color="auto"/>
        <w:bottom w:val="none" w:sz="0" w:space="0" w:color="auto"/>
        <w:right w:val="none" w:sz="0" w:space="0" w:color="auto"/>
      </w:divBdr>
    </w:div>
    <w:div w:id="1500316304">
      <w:bodyDiv w:val="1"/>
      <w:marLeft w:val="0"/>
      <w:marRight w:val="0"/>
      <w:marTop w:val="0"/>
      <w:marBottom w:val="0"/>
      <w:divBdr>
        <w:top w:val="none" w:sz="0" w:space="0" w:color="auto"/>
        <w:left w:val="none" w:sz="0" w:space="0" w:color="auto"/>
        <w:bottom w:val="none" w:sz="0" w:space="0" w:color="auto"/>
        <w:right w:val="none" w:sz="0" w:space="0" w:color="auto"/>
      </w:divBdr>
    </w:div>
    <w:div w:id="1549876185">
      <w:bodyDiv w:val="1"/>
      <w:marLeft w:val="0"/>
      <w:marRight w:val="0"/>
      <w:marTop w:val="0"/>
      <w:marBottom w:val="0"/>
      <w:divBdr>
        <w:top w:val="none" w:sz="0" w:space="0" w:color="auto"/>
        <w:left w:val="none" w:sz="0" w:space="0" w:color="auto"/>
        <w:bottom w:val="none" w:sz="0" w:space="0" w:color="auto"/>
        <w:right w:val="none" w:sz="0" w:space="0" w:color="auto"/>
      </w:divBdr>
    </w:div>
    <w:div w:id="1565414579">
      <w:bodyDiv w:val="1"/>
      <w:marLeft w:val="0"/>
      <w:marRight w:val="0"/>
      <w:marTop w:val="0"/>
      <w:marBottom w:val="0"/>
      <w:divBdr>
        <w:top w:val="none" w:sz="0" w:space="0" w:color="auto"/>
        <w:left w:val="none" w:sz="0" w:space="0" w:color="auto"/>
        <w:bottom w:val="none" w:sz="0" w:space="0" w:color="auto"/>
        <w:right w:val="none" w:sz="0" w:space="0" w:color="auto"/>
      </w:divBdr>
    </w:div>
    <w:div w:id="1719623697">
      <w:bodyDiv w:val="1"/>
      <w:marLeft w:val="0"/>
      <w:marRight w:val="0"/>
      <w:marTop w:val="0"/>
      <w:marBottom w:val="0"/>
      <w:divBdr>
        <w:top w:val="none" w:sz="0" w:space="0" w:color="auto"/>
        <w:left w:val="none" w:sz="0" w:space="0" w:color="auto"/>
        <w:bottom w:val="none" w:sz="0" w:space="0" w:color="auto"/>
        <w:right w:val="none" w:sz="0" w:space="0" w:color="auto"/>
      </w:divBdr>
    </w:div>
    <w:div w:id="1768887303">
      <w:bodyDiv w:val="1"/>
      <w:marLeft w:val="0"/>
      <w:marRight w:val="0"/>
      <w:marTop w:val="0"/>
      <w:marBottom w:val="0"/>
      <w:divBdr>
        <w:top w:val="none" w:sz="0" w:space="0" w:color="auto"/>
        <w:left w:val="none" w:sz="0" w:space="0" w:color="auto"/>
        <w:bottom w:val="none" w:sz="0" w:space="0" w:color="auto"/>
        <w:right w:val="none" w:sz="0" w:space="0" w:color="auto"/>
      </w:divBdr>
    </w:div>
    <w:div w:id="1835799794">
      <w:bodyDiv w:val="1"/>
      <w:marLeft w:val="0"/>
      <w:marRight w:val="0"/>
      <w:marTop w:val="0"/>
      <w:marBottom w:val="0"/>
      <w:divBdr>
        <w:top w:val="none" w:sz="0" w:space="0" w:color="auto"/>
        <w:left w:val="none" w:sz="0" w:space="0" w:color="auto"/>
        <w:bottom w:val="none" w:sz="0" w:space="0" w:color="auto"/>
        <w:right w:val="none" w:sz="0" w:space="0" w:color="auto"/>
      </w:divBdr>
    </w:div>
    <w:div w:id="1839692489">
      <w:bodyDiv w:val="1"/>
      <w:marLeft w:val="0"/>
      <w:marRight w:val="0"/>
      <w:marTop w:val="0"/>
      <w:marBottom w:val="0"/>
      <w:divBdr>
        <w:top w:val="none" w:sz="0" w:space="0" w:color="auto"/>
        <w:left w:val="none" w:sz="0" w:space="0" w:color="auto"/>
        <w:bottom w:val="none" w:sz="0" w:space="0" w:color="auto"/>
        <w:right w:val="none" w:sz="0" w:space="0" w:color="auto"/>
      </w:divBdr>
    </w:div>
    <w:div w:id="1992101986">
      <w:bodyDiv w:val="1"/>
      <w:marLeft w:val="0"/>
      <w:marRight w:val="0"/>
      <w:marTop w:val="0"/>
      <w:marBottom w:val="0"/>
      <w:divBdr>
        <w:top w:val="none" w:sz="0" w:space="0" w:color="auto"/>
        <w:left w:val="none" w:sz="0" w:space="0" w:color="auto"/>
        <w:bottom w:val="none" w:sz="0" w:space="0" w:color="auto"/>
        <w:right w:val="none" w:sz="0" w:space="0" w:color="auto"/>
      </w:divBdr>
    </w:div>
    <w:div w:id="203642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gi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AcctivateInventory</b:Tag>
    <b:SourceType>InternetSite</b:SourceType>
    <b:Guid>{A2FCB3F0-4015-469D-BACF-4483B1EA0663}</b:Guid>
    <b:Author>
      <b:Author>
        <b:Corporate>Anonymous</b:Corporate>
      </b:Author>
    </b:Author>
    <b:Title>Acctivate Inventory Management Software</b:Title>
    <b:InternetSiteTitle>Software Advice</b:InternetSiteTitle>
    <b:Year>2016</b:Year>
    <b:Month>September</b:Month>
    <b:Day>Wednesday</b:Day>
    <b:URL>http://www.softwareadvice.com/uk/inventory-management/acctivate-profile/</b:URL>
    <b:YearAccessed>2016</b:YearAccessed>
    <b:MonthAccessed>September</b:MonthAccessed>
    <b:DayAccessed>21</b:DayAccessed>
    <b:RefOrder>1</b:RefOrder>
  </b:Source>
  <b:Source>
    <b:Tag>Ano16</b:Tag>
    <b:SourceType>InternetSite</b:SourceType>
    <b:Guid>{72A2389D-617B-4174-9BC3-6AD48AE73D9E}</b:Guid>
    <b:Author>
      <b:Author>
        <b:NameList>
          <b:Person>
            <b:Last>Anonymous</b:Last>
          </b:Person>
        </b:NameList>
      </b:Author>
    </b:Author>
    <b:Title>inFlow Inventory Software</b:Title>
    <b:InternetSiteTitle>Software Advice</b:InternetSiteTitle>
    <b:Year>2016</b:Year>
    <b:Month>September</b:Month>
    <b:Day>Wednesday</b:Day>
    <b:URL>http://www.softwareadvice.com/uk/inventory-management/inflow-inventory-profile/</b:URL>
    <b:YearAccessed>2016</b:YearAccessed>
    <b:MonthAccessed>September</b:MonthAccessed>
    <b:DayAccessed>21</b:DayAccessed>
    <b:RefOrder>2</b:RefOrder>
  </b:Source>
  <b:Source>
    <b:Tag>Mik16</b:Tag>
    <b:SourceType>InternetSite</b:SourceType>
    <b:Guid>{51A3220D-BF84-4072-B192-A0FCBA0E7556}</b:Guid>
    <b:Title>Introduction to Network Programming</b:Title>
    <b:InternetSiteTitle>Web Based Programming Tutorials</b:InternetSiteTitle>
    <b:Year>2016</b:Year>
    <b:Month>September</b:Month>
    <b:Day>Wednesday</b:Day>
    <b:URL>http://www.webbasedprogramming.com/Java-Unleashed-Second-Edition/f23-1.gif</b:URL>
    <b:Author>
      <b:Author>
        <b:NameList>
          <b:Person>
            <b:Last>Fletcher</b:Last>
            <b:First>Mike</b:First>
          </b:Person>
        </b:NameList>
      </b:Author>
    </b:Author>
    <b:YearAccessed>2016</b:YearAccessed>
    <b:MonthAccessed>September</b:MonthAccessed>
    <b:DayAccessed>21</b:DayAccessed>
    <b:RefOrder>3</b:RefOrder>
  </b:Source>
</b:Sources>
</file>

<file path=customXml/itemProps1.xml><?xml version="1.0" encoding="utf-8"?>
<ds:datastoreItem xmlns:ds="http://schemas.openxmlformats.org/officeDocument/2006/customXml" ds:itemID="{6BE19E60-8B19-42C4-9C1B-1BBC59CAC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1BB6AD00</Template>
  <TotalTime>765</TotalTime>
  <Pages>12</Pages>
  <Words>2826</Words>
  <Characters>16111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A-lEVEL COMPUTER SCIENCE PROJECT</vt:lpstr>
    </vt:vector>
  </TitlesOfParts>
  <Company>Townley Grammar School</Company>
  <LinksUpToDate>false</LinksUpToDate>
  <CharactersWithSpaces>18900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A-lEVEL COMPUTER SCIENCE PROJECT</dc:title>
  <dc:subject>Inventory management system</dc:subject>
  <dc:creator>Arun, Patel</dc:creator>
  <cp:keywords/>
  <dc:description/>
  <cp:lastModifiedBy>Arun, Patel</cp:lastModifiedBy>
  <cp:revision>23</cp:revision>
  <cp:lastPrinted>2016-09-07T09:20:00Z</cp:lastPrinted>
  <dcterms:created xsi:type="dcterms:W3CDTF">2016-06-30T10:17:00Z</dcterms:created>
  <dcterms:modified xsi:type="dcterms:W3CDTF">2016-10-11T08:30:00Z</dcterms:modified>
  <cp:category>Arun Patel</cp:category>
</cp:coreProperties>
</file>